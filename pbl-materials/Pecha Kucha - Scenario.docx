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ato" w:cs="Lato" w:eastAsia="Lato" w:hAnsi="Lato"/>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1695"/>
        <w:gridCol w:w="1515"/>
        <w:gridCol w:w="1725"/>
        <w:gridCol w:w="3525"/>
        <w:tblGridChange w:id="0">
          <w:tblGrid>
            <w:gridCol w:w="555"/>
            <w:gridCol w:w="1695"/>
            <w:gridCol w:w="1515"/>
            <w:gridCol w:w="1725"/>
            <w:gridCol w:w="352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02">
            <w:pPr>
              <w:widowControl w:val="0"/>
              <w:spacing w:line="240" w:lineRule="auto"/>
              <w:jc w:val="center"/>
              <w:rPr>
                <w:rFonts w:ascii="Lato" w:cs="Lato" w:eastAsia="Lato" w:hAnsi="Lato"/>
                <w:b w:val="1"/>
              </w:rPr>
            </w:pPr>
            <w:r w:rsidDel="00000000" w:rsidR="00000000" w:rsidRPr="00000000">
              <w:rPr>
                <w:rFonts w:ascii="Lato" w:cs="Lato" w:eastAsia="Lato" w:hAnsi="Lato"/>
                <w:b w:val="1"/>
                <w:rtl w:val="0"/>
              </w:rPr>
              <w:t xml:space="preserve">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3">
            <w:pPr>
              <w:widowControl w:val="0"/>
              <w:spacing w:line="240" w:lineRule="auto"/>
              <w:jc w:val="center"/>
              <w:rPr>
                <w:rFonts w:ascii="Lato" w:cs="Lato" w:eastAsia="Lato" w:hAnsi="Lato"/>
                <w:b w:val="1"/>
              </w:rPr>
            </w:pPr>
            <w:r w:rsidDel="00000000" w:rsidR="00000000" w:rsidRPr="00000000">
              <w:rPr>
                <w:rFonts w:ascii="Lato" w:cs="Lato" w:eastAsia="Lato" w:hAnsi="Lato"/>
                <w:b w:val="1"/>
                <w:rtl w:val="0"/>
              </w:rPr>
              <w:t xml:space="preserve">Slide title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4">
            <w:pPr>
              <w:widowControl w:val="0"/>
              <w:spacing w:line="240" w:lineRule="auto"/>
              <w:jc w:val="center"/>
              <w:rPr>
                <w:rFonts w:ascii="Lato" w:cs="Lato" w:eastAsia="Lato" w:hAnsi="Lato"/>
                <w:b w:val="1"/>
              </w:rPr>
            </w:pPr>
            <w:r w:rsidDel="00000000" w:rsidR="00000000" w:rsidRPr="00000000">
              <w:rPr>
                <w:rFonts w:ascii="Lato" w:cs="Lato" w:eastAsia="Lato" w:hAnsi="Lato"/>
                <w:b w:val="1"/>
                <w:rtl w:val="0"/>
              </w:rPr>
              <w:t xml:space="preserve">Person responsible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5">
            <w:pPr>
              <w:widowControl w:val="0"/>
              <w:spacing w:line="240" w:lineRule="auto"/>
              <w:jc w:val="center"/>
              <w:rPr>
                <w:rFonts w:ascii="Lato" w:cs="Lato" w:eastAsia="Lato" w:hAnsi="Lato"/>
                <w:b w:val="1"/>
              </w:rPr>
            </w:pPr>
            <w:r w:rsidDel="00000000" w:rsidR="00000000" w:rsidRPr="00000000">
              <w:rPr>
                <w:rFonts w:ascii="Lato" w:cs="Lato" w:eastAsia="Lato" w:hAnsi="Lato"/>
                <w:b w:val="1"/>
                <w:rtl w:val="0"/>
              </w:rPr>
              <w:t xml:space="preserve">Image(s)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6">
            <w:pPr>
              <w:widowControl w:val="0"/>
              <w:spacing w:line="240" w:lineRule="auto"/>
              <w:jc w:val="center"/>
              <w:rPr>
                <w:rFonts w:ascii="Lato" w:cs="Lato" w:eastAsia="Lato" w:hAnsi="Lato"/>
                <w:b w:val="1"/>
              </w:rPr>
            </w:pPr>
            <w:r w:rsidDel="00000000" w:rsidR="00000000" w:rsidRPr="00000000">
              <w:rPr>
                <w:rFonts w:ascii="Lato" w:cs="Lato" w:eastAsia="Lato" w:hAnsi="Lato"/>
                <w:b w:val="1"/>
                <w:rtl w:val="0"/>
              </w:rPr>
              <w:t xml:space="preserve">Scenario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Lato" w:cs="Lato" w:eastAsia="Lato" w:hAnsi="Lato"/>
              </w:rPr>
            </w:pPr>
            <w:r w:rsidDel="00000000" w:rsidR="00000000" w:rsidRPr="00000000">
              <w:rPr>
                <w:rFonts w:ascii="Lato" w:cs="Lato" w:eastAsia="Lato" w:hAnsi="Lato"/>
                <w:rtl w:val="0"/>
              </w:rPr>
              <w:t xml:space="preserve">Hello,</w:t>
            </w:r>
          </w:p>
          <w:p w:rsidR="00000000" w:rsidDel="00000000" w:rsidP="00000000" w:rsidRDefault="00000000" w:rsidRPr="00000000" w14:paraId="00000009">
            <w:pPr>
              <w:widowControl w:val="0"/>
              <w:spacing w:line="240" w:lineRule="auto"/>
              <w:rPr>
                <w:rFonts w:ascii="Lato" w:cs="Lato" w:eastAsia="Lato" w:hAnsi="Lato"/>
              </w:rPr>
            </w:pPr>
            <w:r w:rsidDel="00000000" w:rsidR="00000000" w:rsidRPr="00000000">
              <w:rPr>
                <w:rFonts w:ascii="Lato" w:cs="Lato" w:eastAsia="Lato" w:hAnsi="Lato"/>
                <w:rtl w:val="0"/>
              </w:rPr>
              <w:t xml:space="preserve">It’s 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ind w:left="0" w:firstLine="0"/>
              <w:rPr>
                <w:rFonts w:ascii="Lato" w:cs="Lato" w:eastAsia="Lato" w:hAnsi="Lato"/>
              </w:rPr>
            </w:pPr>
            <w:r w:rsidDel="00000000" w:rsidR="00000000" w:rsidRPr="00000000">
              <w:rPr>
                <w:rFonts w:ascii="Lato" w:cs="Lato" w:eastAsia="Lato" w:hAnsi="Lato"/>
                <w:rtl w:val="0"/>
              </w:rPr>
              <w:t xml:space="preserve">Hello everybody! We are the “TEAM_NAME” and today we want to present you our story about the problem we have found. But first, let’s introduce ourselves. My name is Ania, this is Mariusz, Michał and Yura. We are four different personalities, with different interests, and we were connected only through the field of study, which is Information Technology. But now, it has changed.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Lato" w:cs="Lato" w:eastAsia="Lato" w:hAnsi="Lato"/>
              </w:rPr>
            </w:pPr>
            <w:r w:rsidDel="00000000" w:rsidR="00000000" w:rsidRPr="00000000">
              <w:rPr>
                <w:rFonts w:ascii="Lato" w:cs="Lato" w:eastAsia="Lato" w:hAnsi="Lato"/>
                <w:rtl w:val="0"/>
              </w:rPr>
              <w:t xml:space="preserve">Team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ind w:left="0" w:firstLine="0"/>
              <w:rPr>
                <w:rFonts w:ascii="Lato" w:cs="Lato" w:eastAsia="Lato" w:hAnsi="Lato"/>
              </w:rPr>
            </w:pPr>
            <w:r w:rsidDel="00000000" w:rsidR="00000000" w:rsidRPr="00000000">
              <w:rPr>
                <w:rFonts w:ascii="Lato" w:cs="Lato" w:eastAsia="Lato" w:hAnsi="Lato"/>
                <w:rtl w:val="0"/>
              </w:rPr>
              <w:t xml:space="preserve">We talk almost every day. Together, we prepare for meetings and presentations. We discuss. A LOT. AND OFTEN.  That’s why we needed to know how to reach compromises and talk with the biggest efficiency. Together we drank 26 coffees, ate 3 dinners and at least 12 times we did a really big brainstorm.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Lato" w:cs="Lato" w:eastAsia="Lato" w:hAnsi="Lato"/>
              </w:rPr>
            </w:pPr>
            <w:r w:rsidDel="00000000" w:rsidR="00000000" w:rsidRPr="00000000">
              <w:rPr>
                <w:rFonts w:ascii="Lato" w:cs="Lato" w:eastAsia="Lato" w:hAnsi="Lato"/>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ind w:left="0" w:firstLine="0"/>
              <w:rPr>
                <w:rFonts w:ascii="Lato" w:cs="Lato" w:eastAsia="Lato" w:hAnsi="Lato"/>
              </w:rPr>
            </w:pPr>
            <w:r w:rsidDel="00000000" w:rsidR="00000000" w:rsidRPr="00000000">
              <w:rPr>
                <w:rFonts w:ascii="Lato" w:cs="Lato" w:eastAsia="Lato" w:hAnsi="Lato"/>
                <w:rtl w:val="0"/>
              </w:rPr>
              <w:t xml:space="preserve">Our topic is “Affecting computing and emotion detection”.  According to our first researches we decided very early that our logo will be based on the Candide - the parametrized face, that is presented on the screen. It is commonly used to detect face on the picture. During further analysis of the various candide changes, the emotion detection is possible.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Lato" w:cs="Lato" w:eastAsia="Lato" w:hAnsi="Lato"/>
              </w:rPr>
            </w:pPr>
            <w:r w:rsidDel="00000000" w:rsidR="00000000" w:rsidRPr="00000000">
              <w:rPr>
                <w:rFonts w:ascii="Lato" w:cs="Lato" w:eastAsia="Lato" w:hAnsi="Lato"/>
                <w:rtl w:val="0"/>
              </w:rPr>
              <w:t xml:space="preserve">Emotions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ind w:left="0" w:firstLine="0"/>
              <w:rPr>
                <w:rFonts w:ascii="Lato" w:cs="Lato" w:eastAsia="Lato" w:hAnsi="Lato"/>
              </w:rPr>
            </w:pPr>
            <w:r w:rsidDel="00000000" w:rsidR="00000000" w:rsidRPr="00000000">
              <w:rPr>
                <w:rFonts w:ascii="Lato" w:cs="Lato" w:eastAsia="Lato" w:hAnsi="Lato"/>
                <w:rtl w:val="0"/>
              </w:rPr>
              <w:t xml:space="preserve">Speaking of… HEY! Did anyone noticed any basic emotion in my last sentence? Are you able to name it? Well, according to the article about Basic Emotions there is a list, called “The Big Six”. To recognise emotion from facial expression we can use that list. It includes happiness, sadness, fear, surprise, anger, and disgust. </w:t>
            </w:r>
          </w:p>
          <w:p w:rsidR="00000000" w:rsidDel="00000000" w:rsidP="00000000" w:rsidRDefault="00000000" w:rsidRPr="00000000" w14:paraId="0000001C">
            <w:pPr>
              <w:widowControl w:val="0"/>
              <w:spacing w:line="240" w:lineRule="auto"/>
              <w:rPr>
                <w:rFonts w:ascii="Lato" w:cs="Lato" w:eastAsia="Lato" w:hAnsi="La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Lato" w:cs="Lato" w:eastAsia="Lato" w:hAnsi="Lato"/>
              </w:rPr>
            </w:pPr>
            <w:r w:rsidDel="00000000" w:rsidR="00000000" w:rsidRPr="00000000">
              <w:rPr>
                <w:rFonts w:ascii="Lato" w:cs="Lato" w:eastAsia="Lato" w:hAnsi="Lato"/>
                <w:rtl w:val="0"/>
              </w:rPr>
              <w:t xml:space="preserve">Kwiatek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ind w:left="0" w:firstLine="0"/>
              <w:rPr>
                <w:rFonts w:ascii="Lato" w:cs="Lato" w:eastAsia="Lato" w:hAnsi="Lato"/>
              </w:rPr>
            </w:pPr>
            <w:r w:rsidDel="00000000" w:rsidR="00000000" w:rsidRPr="00000000">
              <w:rPr>
                <w:rFonts w:ascii="Lato" w:cs="Lato" w:eastAsia="Lato" w:hAnsi="Lato"/>
                <w:rtl w:val="0"/>
              </w:rPr>
              <w:t xml:space="preserve">As we can see from the diagram created by</w:t>
            </w:r>
            <w:r w:rsidDel="00000000" w:rsidR="00000000" w:rsidRPr="00000000">
              <w:rPr>
                <w:highlight w:val="white"/>
                <w:rtl w:val="0"/>
              </w:rPr>
              <w:t xml:space="preserve"> Robert Plutchik </w:t>
            </w:r>
            <w:r w:rsidDel="00000000" w:rsidR="00000000" w:rsidRPr="00000000">
              <w:rPr>
                <w:rFonts w:ascii="Lato" w:cs="Lato" w:eastAsia="Lato" w:hAnsi="Lato"/>
                <w:rtl w:val="0"/>
              </w:rPr>
              <w:t xml:space="preserve">from basic emotions we can develop further ones, connected with each other. As you might probably notice, in the middle of the diagram, there are eight slices. That’s because the number of basic emotions depends on the theory. This scientist proposed 8 basic emotions, where acceptance and anticipation are the extra 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rFonts w:ascii="Lato" w:cs="Lato" w:eastAsia="Lato" w:hAnsi="Lato"/>
              </w:rPr>
            </w:pPr>
            <w:r w:rsidDel="00000000" w:rsidR="00000000" w:rsidRPr="00000000">
              <w:rPr>
                <w:rFonts w:ascii="Lato" w:cs="Lato" w:eastAsia="Lato" w:hAnsi="Lato"/>
                <w:rtl w:val="0"/>
              </w:rPr>
              <w:t xml:space="preserve">Mariusz z autyzmem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ind w:left="0" w:firstLine="0"/>
              <w:rPr>
                <w:rFonts w:ascii="Lato" w:cs="Lato" w:eastAsia="Lato" w:hAnsi="Lato"/>
              </w:rPr>
            </w:pPr>
            <w:r w:rsidDel="00000000" w:rsidR="00000000" w:rsidRPr="00000000">
              <w:rPr>
                <w:rFonts w:ascii="Lato" w:cs="Lato" w:eastAsia="Lato" w:hAnsi="Lato"/>
                <w:rtl w:val="0"/>
              </w:rPr>
              <w:t xml:space="preserve">As you already noticed, all of us may have problems in emotion recognition in some situations. Some of those emotions might be also harder to distinguish than the others. .</w:t>
            </w:r>
            <w:ins w:author="Michał Suliborski" w:id="0" w:date="2019-04-11T17:49:11Z">
              <w:r w:rsidDel="00000000" w:rsidR="00000000" w:rsidRPr="00000000">
                <w:rPr>
                  <w:rFonts w:ascii="Lato" w:cs="Lato" w:eastAsia="Lato" w:hAnsi="Lato"/>
                  <w:rtl w:val="0"/>
                </w:rPr>
                <w:t xml:space="preserve">H</w:t>
              </w:r>
            </w:ins>
            <w:r w:rsidDel="00000000" w:rsidR="00000000" w:rsidRPr="00000000">
              <w:rPr>
                <w:rFonts w:ascii="Lato" w:cs="Lato" w:eastAsia="Lato" w:hAnsi="Lato"/>
                <w:rtl w:val="0"/>
              </w:rPr>
              <w:t xml:space="preserve">owever</w:t>
            </w:r>
            <w:ins w:author="Michał Suliborski" w:id="1" w:date="2019-04-11T17:49:23Z">
              <w:r w:rsidDel="00000000" w:rsidR="00000000" w:rsidRPr="00000000">
                <w:rPr>
                  <w:rFonts w:ascii="Lato" w:cs="Lato" w:eastAsia="Lato" w:hAnsi="Lato"/>
                  <w:rtl w:val="0"/>
                </w:rPr>
                <w:t xml:space="preserve">, let’s</w:t>
              </w:r>
            </w:ins>
            <w:r w:rsidDel="00000000" w:rsidR="00000000" w:rsidRPr="00000000">
              <w:rPr>
                <w:rFonts w:ascii="Lato" w:cs="Lato" w:eastAsia="Lato" w:hAnsi="Lato"/>
                <w:rtl w:val="0"/>
              </w:rPr>
              <w:t xml:space="preserve"> focus on the ones, who genetically have the</w:t>
            </w:r>
            <w:ins w:author="Michał Suliborski" w:id="2" w:date="2019-04-11T17:50:20Z">
              <w:r w:rsidDel="00000000" w:rsidR="00000000" w:rsidRPr="00000000">
                <w:rPr>
                  <w:rFonts w:ascii="Lato" w:cs="Lato" w:eastAsia="Lato" w:hAnsi="Lato"/>
                  <w:rtl w:val="0"/>
                </w:rPr>
                <w:t xml:space="preserve"> </w:t>
              </w:r>
            </w:ins>
            <w:r w:rsidDel="00000000" w:rsidR="00000000" w:rsidRPr="00000000">
              <w:rPr>
                <w:rFonts w:ascii="Lato" w:cs="Lato" w:eastAsia="Lato" w:hAnsi="Lato"/>
                <w:rtl w:val="0"/>
              </w:rPr>
              <w:t xml:space="preserve">problem with that. What about people with autism? These people in general do not recognise such things.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Lato" w:cs="Lato" w:eastAsia="Lato" w:hAnsi="Lato"/>
              </w:rPr>
            </w:pPr>
            <w:r w:rsidDel="00000000" w:rsidR="00000000" w:rsidRPr="00000000">
              <w:rPr>
                <w:rFonts w:ascii="Lato" w:cs="Lato" w:eastAsia="Lato" w:hAnsi="Lato"/>
                <w:rtl w:val="0"/>
              </w:rPr>
              <w:t xml:space="preserve">Autism is a developmental disorder, characterised by difficulty with social interaction and communication. In most cases it concerns children. People with autism are unable to correctly read any stimuli.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rFonts w:ascii="Lato" w:cs="Lato" w:eastAsia="Lato" w:hAnsi="Lato"/>
              </w:rPr>
            </w:pPr>
            <w:r w:rsidDel="00000000" w:rsidR="00000000" w:rsidRPr="00000000">
              <w:rPr>
                <w:rFonts w:ascii="Lato" w:cs="Lato" w:eastAsia="Lato" w:hAnsi="Lato"/>
                <w:rtl w:val="0"/>
              </w:rPr>
              <w:t xml:space="preserve">The dark room might be too bright for them, they hear noise, when it’s totally quite, and Yes! They also have difficulty with distinguishing anger from happiness, when talking to somebody. These people need to be under constant observation, because no one actually knows how would they react in certain situations. They also have many other social problems and tipicly difficulty in communication.. </w:t>
            </w:r>
          </w:p>
          <w:p w:rsidR="00000000" w:rsidDel="00000000" w:rsidP="00000000" w:rsidRDefault="00000000" w:rsidRPr="00000000" w14:paraId="00000031">
            <w:pPr>
              <w:ind w:left="0" w:firstLine="0"/>
              <w:rPr>
                <w:rFonts w:ascii="Lato" w:cs="Lato" w:eastAsia="Lato" w:hAnsi="La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Lato" w:cs="Lato" w:eastAsia="Lato" w:hAnsi="Lato"/>
              </w:rPr>
            </w:pPr>
            <w:r w:rsidDel="00000000" w:rsidR="00000000" w:rsidRPr="00000000">
              <w:rPr>
                <w:rFonts w:ascii="Lato" w:cs="Lato" w:eastAsia="Lato" w:hAnsi="Lato"/>
                <w:rtl w:val="0"/>
              </w:rPr>
              <w:t xml:space="preserve"> (Ms Ilona kraska)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ind w:left="0" w:firstLine="0"/>
              <w:rPr>
                <w:rFonts w:ascii="Lato" w:cs="Lato" w:eastAsia="Lato" w:hAnsi="Lato"/>
              </w:rPr>
            </w:pPr>
            <w:r w:rsidDel="00000000" w:rsidR="00000000" w:rsidRPr="00000000">
              <w:rPr>
                <w:rFonts w:ascii="Lato" w:cs="Lato" w:eastAsia="Lato" w:hAnsi="Lato"/>
                <w:rtl w:val="0"/>
              </w:rPr>
              <w:t xml:space="preserve">We consulted our thoughts with a headmaster of JIM charity foundation. She provided us with thorough informations about discussed disease. She also admitted that inability of emotion detections is one of the causes which lead to many social problems considering autistic people.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Lato" w:cs="Lato" w:eastAsia="Lato" w:hAnsi="Lato"/>
              </w:rPr>
            </w:pPr>
            <w:r w:rsidDel="00000000" w:rsidR="00000000" w:rsidRPr="00000000">
              <w:rPr>
                <w:rFonts w:ascii="Lato" w:cs="Lato" w:eastAsia="Lato" w:hAnsi="Lato"/>
                <w:rtl w:val="0"/>
              </w:rPr>
              <w:t xml:space="preserve">Biofeedback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MICHAŁ</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ind w:left="0" w:firstLine="0"/>
              <w:rPr>
                <w:rFonts w:ascii="Lato" w:cs="Lato" w:eastAsia="Lato" w:hAnsi="Lato"/>
              </w:rPr>
            </w:pPr>
            <w:r w:rsidDel="00000000" w:rsidR="00000000" w:rsidRPr="00000000">
              <w:rPr>
                <w:rFonts w:ascii="Lato" w:cs="Lato" w:eastAsia="Lato" w:hAnsi="Lato"/>
                <w:rtl w:val="0"/>
              </w:rPr>
              <w:t xml:space="preserve">Now let’s talk about detecting emotions artificially, meaning - using all kinds of sensors, cameras etc.. To understand it we need to get familiar with the concept of biofeedback. Biofeedback is basically providing people with feedback about changes in their physiological state.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Lato" w:cs="Lato" w:eastAsia="Lato" w:hAnsi="Lato"/>
              </w:rPr>
            </w:pPr>
            <w:r w:rsidDel="00000000" w:rsidR="00000000" w:rsidRPr="00000000">
              <w:rPr>
                <w:rFonts w:ascii="Lato" w:cs="Lato" w:eastAsia="Lato" w:hAnsi="Lato"/>
                <w:rtl w:val="0"/>
              </w:rPr>
              <w:t xml:space="preserve">Biofeedback 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MICHAŁ</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hd w:fill="ffffff" w:val="clear"/>
              <w:spacing w:after="120" w:before="120" w:lineRule="auto"/>
              <w:ind w:left="0" w:firstLine="0"/>
              <w:rPr>
                <w:rFonts w:ascii="Lato" w:cs="Lato" w:eastAsia="Lato" w:hAnsi="Lato"/>
              </w:rPr>
            </w:pPr>
            <w:r w:rsidDel="00000000" w:rsidR="00000000" w:rsidRPr="00000000">
              <w:rPr>
                <w:rFonts w:ascii="Lato" w:cs="Lato" w:eastAsia="Lato" w:hAnsi="Lato"/>
                <w:color w:val="222222"/>
                <w:rtl w:val="0"/>
              </w:rPr>
              <w:t xml:space="preserve">Example of biofeedback may be simply skin temperature, blood pressure or heart rate. However there are also more complex bioprocesses to be detected, such as skin electrical activity, muscle action potential or electrical activity of the heart. Activation of specific brain parts during particular activities is also crucial.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Lato" w:cs="Lato" w:eastAsia="Lato" w:hAnsi="Lato"/>
              </w:rPr>
            </w:pPr>
            <w:r w:rsidDel="00000000" w:rsidR="00000000" w:rsidRPr="00000000">
              <w:rPr>
                <w:rFonts w:ascii="Lato" w:cs="Lato" w:eastAsia="Lato" w:hAnsi="Lato"/>
                <w:rtl w:val="0"/>
              </w:rPr>
              <w:t xml:space="preserve">What is deep learning 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MICHAŁ</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Picture of an apple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hd w:fill="ffffff" w:val="clear"/>
              <w:spacing w:after="120" w:before="120" w:lineRule="auto"/>
              <w:ind w:left="0" w:firstLine="0"/>
              <w:rPr>
                <w:rFonts w:ascii="Lato" w:cs="Lato" w:eastAsia="Lato" w:hAnsi="Lato"/>
              </w:rPr>
            </w:pPr>
            <w:r w:rsidDel="00000000" w:rsidR="00000000" w:rsidRPr="00000000">
              <w:rPr>
                <w:rFonts w:ascii="Lato" w:cs="Lato" w:eastAsia="Lato" w:hAnsi="Lato"/>
                <w:rtl w:val="0"/>
              </w:rPr>
              <w:t xml:space="preserve">Now… how to process all that data? Here comes very popular technology nowadays called deep learning. The basic principle behind it is fairly simple and relays on how human brain operates. Look at this apple photo, and think for a moment: how do you know it is and apple?</w:t>
            </w:r>
          </w:p>
          <w:p w:rsidR="00000000" w:rsidDel="00000000" w:rsidP="00000000" w:rsidRDefault="00000000" w:rsidRPr="00000000" w14:paraId="00000046">
            <w:pPr>
              <w:widowControl w:val="0"/>
              <w:spacing w:line="240" w:lineRule="auto"/>
              <w:rPr>
                <w:rFonts w:ascii="Lato" w:cs="Lato" w:eastAsia="Lato" w:hAnsi="La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Lato" w:cs="Lato" w:eastAsia="Lato" w:hAnsi="Lato"/>
              </w:rPr>
            </w:pPr>
            <w:r w:rsidDel="00000000" w:rsidR="00000000" w:rsidRPr="00000000">
              <w:rPr>
                <w:rFonts w:ascii="Lato" w:cs="Lato" w:eastAsia="Lato" w:hAnsi="Lato"/>
                <w:rtl w:val="0"/>
              </w:rPr>
              <w:t xml:space="preserve">What is deep learning 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MICHAŁ</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Bunch of pictures of apples, all kinds, green, red, full, half-eaten 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ind w:left="0" w:firstLine="0"/>
              <w:rPr>
                <w:rFonts w:ascii="Lato" w:cs="Lato" w:eastAsia="Lato" w:hAnsi="Lato"/>
              </w:rPr>
            </w:pPr>
            <w:r w:rsidDel="00000000" w:rsidR="00000000" w:rsidRPr="00000000">
              <w:rPr>
                <w:rFonts w:ascii="Lato" w:cs="Lato" w:eastAsia="Lato" w:hAnsi="Lato"/>
                <w:rtl w:val="0"/>
              </w:rPr>
              <w:t xml:space="preserve">The answer is simple. In your life you’ve seen thousands of similar photos. You learned that this properties that you see correspond to an apple and this is exactly how deep learning works. It sees thousands of examples of certain object or behavior, finds patterns and starts to recognize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Lato" w:cs="Lato" w:eastAsia="Lato" w:hAnsi="Lato"/>
              </w:rPr>
            </w:pPr>
            <w:r w:rsidDel="00000000" w:rsidR="00000000" w:rsidRPr="00000000">
              <w:rPr>
                <w:rFonts w:ascii="Lato" w:cs="Lato" w:eastAsia="Lato" w:hAnsi="Lato"/>
                <w:rtl w:val="0"/>
              </w:rPr>
              <w:t xml:space="preserve">How deep learning can be helpful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MICHAŁ</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ind w:left="0" w:firstLine="0"/>
              <w:rPr>
                <w:rFonts w:ascii="Lato" w:cs="Lato" w:eastAsia="Lato" w:hAnsi="Lato"/>
              </w:rPr>
            </w:pPr>
            <w:r w:rsidDel="00000000" w:rsidR="00000000" w:rsidRPr="00000000">
              <w:rPr>
                <w:rFonts w:ascii="Lato" w:cs="Lato" w:eastAsia="Lato" w:hAnsi="Lato"/>
                <w:rtl w:val="0"/>
              </w:rPr>
              <w:t xml:space="preserve">This technology, combined with various biofeedback creates great opportunities. Accurate diagnosis requires huge amount of data and thorough analysis, the more information we have, the longer it takes for a doctor to process it. Now imagine a computer analyzing patient based on hundreds of parameters in just few seconds. And the same technique may be applied to detect emotion states.</w:t>
            </w:r>
          </w:p>
          <w:p w:rsidR="00000000" w:rsidDel="00000000" w:rsidP="00000000" w:rsidRDefault="00000000" w:rsidRPr="00000000" w14:paraId="00000051">
            <w:pPr>
              <w:widowControl w:val="0"/>
              <w:spacing w:line="240" w:lineRule="auto"/>
              <w:rPr>
                <w:rFonts w:ascii="Lato" w:cs="Lato" w:eastAsia="Lato" w:hAnsi="La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Lato" w:cs="Lato" w:eastAsia="Lato" w:hAnsi="Lato"/>
              </w:rPr>
            </w:pPr>
            <w:r w:rsidDel="00000000" w:rsidR="00000000" w:rsidRPr="00000000">
              <w:rPr>
                <w:rFonts w:ascii="Lato" w:cs="Lato" w:eastAsia="Lato" w:hAnsi="Lato"/>
                <w:rtl w:val="0"/>
              </w:rPr>
              <w:t xml:space="preserve">Is emotion recognition such an easy process?</w:t>
            </w:r>
          </w:p>
          <w:p w:rsidR="00000000" w:rsidDel="00000000" w:rsidP="00000000" w:rsidRDefault="00000000" w:rsidRPr="00000000" w14:paraId="00000054">
            <w:pPr>
              <w:widowControl w:val="0"/>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55">
            <w:pPr>
              <w:widowControl w:val="0"/>
              <w:spacing w:line="240" w:lineRule="auto"/>
              <w:rPr>
                <w:rFonts w:ascii="Lato" w:cs="Lato" w:eastAsia="Lato" w:hAnsi="Lato"/>
              </w:rPr>
            </w:pPr>
            <w:r w:rsidDel="00000000" w:rsidR="00000000" w:rsidRPr="00000000">
              <w:rPr>
                <w:rFonts w:ascii="Lato" w:cs="Lato" w:eastAsia="Lato" w:hAnsi="Lato"/>
                <w:rtl w:val="0"/>
              </w:rPr>
              <w:t xml:space="preserve">//-----------------</w:t>
            </w:r>
          </w:p>
          <w:p w:rsidR="00000000" w:rsidDel="00000000" w:rsidP="00000000" w:rsidRDefault="00000000" w:rsidRPr="00000000" w14:paraId="00000056">
            <w:pPr>
              <w:widowControl w:val="0"/>
              <w:spacing w:line="240" w:lineRule="auto"/>
              <w:rPr>
                <w:rFonts w:ascii="Lato" w:cs="Lato" w:eastAsia="Lato" w:hAnsi="Lato"/>
              </w:rPr>
            </w:pPr>
            <w:r w:rsidDel="00000000" w:rsidR="00000000" w:rsidRPr="00000000">
              <w:rPr>
                <w:rFonts w:ascii="Lato" w:cs="Lato" w:eastAsia="Lato" w:hAnsi="Lato"/>
                <w:rtl w:val="0"/>
              </w:rPr>
              <w:t xml:space="preserve">Comparison of person with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YURA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Humans are not robots, we can only hear and see.</w:t>
            </w:r>
          </w:p>
          <w:p w:rsidR="00000000" w:rsidDel="00000000" w:rsidP="00000000" w:rsidRDefault="00000000" w:rsidRPr="00000000" w14:paraId="00000059">
            <w:pPr>
              <w:widowControl w:val="0"/>
              <w:spacing w:line="240" w:lineRule="auto"/>
              <w:jc w:val="center"/>
              <w:rPr>
                <w:rFonts w:ascii="Lato" w:cs="Lato" w:eastAsia="Lato" w:hAnsi="Lato"/>
              </w:rPr>
            </w:pPr>
            <w:r w:rsidDel="00000000" w:rsidR="00000000" w:rsidRPr="00000000">
              <w:rPr>
                <w:rtl w:val="0"/>
              </w:rPr>
            </w:r>
          </w:p>
          <w:p w:rsidR="00000000" w:rsidDel="00000000" w:rsidP="00000000" w:rsidRDefault="00000000" w:rsidRPr="00000000" w14:paraId="0000005A">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We lack &lt;this preassure sensors twmp sensors etc&gt;</w:t>
            </w:r>
          </w:p>
          <w:p w:rsidR="00000000" w:rsidDel="00000000" w:rsidP="00000000" w:rsidRDefault="00000000" w:rsidRPr="00000000" w14:paraId="0000005B">
            <w:pPr>
              <w:widowControl w:val="0"/>
              <w:spacing w:line="240" w:lineRule="auto"/>
              <w:jc w:val="center"/>
              <w:rPr>
                <w:rFonts w:ascii="Lato" w:cs="Lato" w:eastAsia="Lato" w:hAnsi="Lato"/>
              </w:rPr>
            </w:pPr>
            <w:r w:rsidDel="00000000" w:rsidR="00000000" w:rsidRPr="00000000">
              <w:rPr>
                <w:rtl w:val="0"/>
              </w:rPr>
            </w:r>
          </w:p>
          <w:p w:rsidR="00000000" w:rsidDel="00000000" w:rsidP="00000000" w:rsidRDefault="00000000" w:rsidRPr="00000000" w14:paraId="0000005C">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We share one similarity tho.</w:t>
            </w:r>
          </w:p>
          <w:p w:rsidR="00000000" w:rsidDel="00000000" w:rsidP="00000000" w:rsidRDefault="00000000" w:rsidRPr="00000000" w14:paraId="0000005D">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We are able to learn on examples</w:t>
            </w:r>
          </w:p>
          <w:p w:rsidR="00000000" w:rsidDel="00000000" w:rsidP="00000000" w:rsidRDefault="00000000" w:rsidRPr="00000000" w14:paraId="0000005E">
            <w:pPr>
              <w:widowControl w:val="0"/>
              <w:spacing w:line="240" w:lineRule="auto"/>
              <w:jc w:val="center"/>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Lato" w:cs="Lato" w:eastAsia="Lato" w:hAnsi="Lato"/>
              </w:rPr>
            </w:pPr>
            <w:r w:rsidDel="00000000" w:rsidR="00000000" w:rsidRPr="00000000">
              <w:rPr>
                <w:rFonts w:ascii="Lato" w:cs="Lato" w:eastAsia="Lato" w:hAnsi="Lato"/>
                <w:rtl w:val="0"/>
              </w:rPr>
              <w:t xml:space="preserve">But humans can only see and hear. And the devices that we use correspond to it with a proper functionality. If we a consider a smartphone, it has only camera and microphone as sensors. And in order to use biofeedback it has to have a “whole branch” of additional sensors which will ruin smartphones efficiency from the practical point of view.  -2s</w:t>
            </w:r>
          </w:p>
          <w:p w:rsidR="00000000" w:rsidDel="00000000" w:rsidP="00000000" w:rsidRDefault="00000000" w:rsidRPr="00000000" w14:paraId="00000060">
            <w:pPr>
              <w:widowControl w:val="0"/>
              <w:spacing w:line="240" w:lineRule="auto"/>
              <w:rPr>
                <w:rFonts w:ascii="Lato" w:cs="Lato" w:eastAsia="Lato" w:hAnsi="Lato"/>
              </w:rPr>
            </w:pPr>
            <w:r w:rsidDel="00000000" w:rsidR="00000000" w:rsidRPr="00000000">
              <w:rPr>
                <w:rFonts w:ascii="Lato" w:cs="Lato" w:eastAsia="Lato" w:hAnsi="Lato"/>
                <w:rtl w:val="0"/>
              </w:rPr>
              <w:t xml:space="preserve">//-----------------</w:t>
            </w:r>
          </w:p>
          <w:p w:rsidR="00000000" w:rsidDel="00000000" w:rsidP="00000000" w:rsidRDefault="00000000" w:rsidRPr="00000000" w14:paraId="00000061">
            <w:pPr>
              <w:widowControl w:val="0"/>
              <w:spacing w:line="240" w:lineRule="auto"/>
              <w:rPr>
                <w:rFonts w:ascii="Lato" w:cs="Lato" w:eastAsia="Lato" w:hAnsi="Lato"/>
              </w:rPr>
            </w:pPr>
            <w:ins w:author="Michał Suliborski" w:id="3" w:date="2019-04-11T18:00:49Z">
              <w:r w:rsidDel="00000000" w:rsidR="00000000" w:rsidRPr="00000000">
                <w:rPr>
                  <w:rFonts w:ascii="Lato" w:cs="Lato" w:eastAsia="Lato" w:hAnsi="Lato"/>
                  <w:rtl w:val="0"/>
                </w:rPr>
                <w:t xml:space="preserve">But humans can only see and hear. </w:t>
              </w:r>
            </w:ins>
            <w:r w:rsidDel="00000000" w:rsidR="00000000" w:rsidRPr="00000000">
              <w:rPr>
                <w:rFonts w:ascii="Lato" w:cs="Lato" w:eastAsia="Lato" w:hAnsi="Lato"/>
                <w:rtl w:val="0"/>
              </w:rPr>
              <w:t xml:space="preserve">As you see the process of machine learning </w:t>
            </w:r>
            <w:ins w:author="Michał Suliborski" w:id="4" w:date="2019-04-11T17:53:48Z">
              <w:r w:rsidDel="00000000" w:rsidR="00000000" w:rsidRPr="00000000">
                <w:rPr>
                  <w:rFonts w:ascii="Lato" w:cs="Lato" w:eastAsia="Lato" w:hAnsi="Lato"/>
                  <w:rtl w:val="0"/>
                </w:rPr>
                <w:t xml:space="preserve">does not </w:t>
              </w:r>
            </w:ins>
            <w:r w:rsidDel="00000000" w:rsidR="00000000" w:rsidRPr="00000000">
              <w:rPr>
                <w:rFonts w:ascii="Lato" w:cs="Lato" w:eastAsia="Lato" w:hAnsi="Lato"/>
                <w:rtl w:val="0"/>
              </w:rPr>
              <w:t xml:space="preserve">differs</w:t>
            </w:r>
            <w:del w:author="Michał Suliborski" w:id="5" w:date="2019-04-11T17:53:54Z">
              <w:r w:rsidDel="00000000" w:rsidR="00000000" w:rsidRPr="00000000">
                <w:rPr>
                  <w:rFonts w:ascii="Lato" w:cs="Lato" w:eastAsia="Lato" w:hAnsi="Lato"/>
                  <w:rtl w:val="0"/>
                </w:rPr>
                <w:delText xml:space="preserve"> not</w:delText>
              </w:r>
            </w:del>
            <w:r w:rsidDel="00000000" w:rsidR="00000000" w:rsidRPr="00000000">
              <w:rPr>
                <w:rFonts w:ascii="Lato" w:cs="Lato" w:eastAsia="Lato" w:hAnsi="Lato"/>
                <w:rtl w:val="0"/>
              </w:rPr>
              <w:t xml:space="preserve"> from regular human learning. But humans</w:t>
            </w:r>
            <w:del w:author="Michał Suliborski" w:id="6" w:date="2019-04-11T17:56:52Z">
              <w:r w:rsidDel="00000000" w:rsidR="00000000" w:rsidRPr="00000000">
                <w:rPr>
                  <w:rFonts w:ascii="Lato" w:cs="Lato" w:eastAsia="Lato" w:hAnsi="Lato"/>
                  <w:rtl w:val="0"/>
                </w:rPr>
                <w:delText xml:space="preserve">/we</w:delText>
              </w:r>
            </w:del>
            <w:r w:rsidDel="00000000" w:rsidR="00000000" w:rsidRPr="00000000">
              <w:rPr>
                <w:rFonts w:ascii="Lato" w:cs="Lato" w:eastAsia="Lato" w:hAnsi="Lato"/>
                <w:rtl w:val="0"/>
              </w:rPr>
              <w:t xml:space="preserve"> don’t measure our interlocutors pressure or heart rate</w:t>
            </w:r>
            <w:del w:author="Michał Suliborski" w:id="7" w:date="2019-04-11T17:57:37Z">
              <w:r w:rsidDel="00000000" w:rsidR="00000000" w:rsidRPr="00000000">
                <w:rPr>
                  <w:rFonts w:ascii="Lato" w:cs="Lato" w:eastAsia="Lato" w:hAnsi="Lato"/>
                  <w:rtl w:val="0"/>
                </w:rPr>
                <w:delText xml:space="preserve">/bite</w:delText>
              </w:r>
            </w:del>
            <w:r w:rsidDel="00000000" w:rsidR="00000000" w:rsidRPr="00000000">
              <w:rPr>
                <w:rFonts w:ascii="Lato" w:cs="Lato" w:eastAsia="Lato" w:hAnsi="Lato"/>
                <w:rtl w:val="0"/>
              </w:rPr>
              <w:t xml:space="preserve"> in order to understand his</w:t>
            </w:r>
            <w:del w:author="Michał Suliborski" w:id="8" w:date="2019-04-11T17:57:46Z">
              <w:r w:rsidDel="00000000" w:rsidR="00000000" w:rsidRPr="00000000">
                <w:rPr>
                  <w:rFonts w:ascii="Lato" w:cs="Lato" w:eastAsia="Lato" w:hAnsi="Lato"/>
                  <w:rtl w:val="0"/>
                </w:rPr>
                <w:delText xml:space="preserve">/there</w:delText>
              </w:r>
            </w:del>
            <w:r w:rsidDel="00000000" w:rsidR="00000000" w:rsidRPr="00000000">
              <w:rPr>
                <w:rFonts w:ascii="Lato" w:cs="Lato" w:eastAsia="Lato" w:hAnsi="Lato"/>
                <w:rtl w:val="0"/>
              </w:rPr>
              <w:t xml:space="preserve"> emotions. However like we can only see and hear, the computers recognition process is also mainly based on those two sensors: cameras and microphones and can successfully function with only those. Talking about the difference, the computer process images in 2d model when our brain automatically transforms information received by an eye into a volume space/model(3d)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Lato" w:cs="Lato" w:eastAsia="Lato" w:hAnsi="Lato"/>
              </w:rPr>
            </w:pPr>
            <w:r w:rsidDel="00000000" w:rsidR="00000000" w:rsidRPr="00000000">
              <w:rPr>
                <w:rFonts w:ascii="Lato" w:cs="Lato" w:eastAsia="Lato" w:hAnsi="Lato"/>
                <w:rtl w:val="0"/>
              </w:rPr>
              <w:t xml:space="preserve">An article about Depression recognition 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YURA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Lato" w:cs="Lato" w:eastAsia="Lato" w:hAnsi="Lato"/>
              </w:rPr>
            </w:pPr>
            <w:r w:rsidDel="00000000" w:rsidR="00000000" w:rsidRPr="00000000">
              <w:rPr>
                <w:rFonts w:ascii="Lato" w:cs="Lato" w:eastAsia="Lato" w:hAnsi="Lato"/>
                <w:rtl w:val="0"/>
              </w:rPr>
              <w:t xml:space="preserve">To help us better understand the emotion recognition process let </w:t>
            </w:r>
            <w:ins w:author="Michał Suliborski" w:id="9" w:date="2019-04-11T18:03:28Z">
              <w:r w:rsidDel="00000000" w:rsidR="00000000" w:rsidRPr="00000000">
                <w:rPr>
                  <w:rFonts w:ascii="Lato" w:cs="Lato" w:eastAsia="Lato" w:hAnsi="Lato"/>
                  <w:rtl w:val="0"/>
                </w:rPr>
                <w:t xml:space="preserve">me </w:t>
              </w:r>
            </w:ins>
            <w:r w:rsidDel="00000000" w:rsidR="00000000" w:rsidRPr="00000000">
              <w:rPr>
                <w:rFonts w:ascii="Lato" w:cs="Lato" w:eastAsia="Lato" w:hAnsi="Lato"/>
                <w:rtl w:val="0"/>
              </w:rPr>
              <w:t xml:space="preserve">refer to “Detecting Depression from Facial Actions and Vocal Prosody” article by University of Pittsburgh. In short the experiment compared clinical diagnosis of major depression</w:t>
            </w:r>
          </w:p>
          <w:p w:rsidR="00000000" w:rsidDel="00000000" w:rsidP="00000000" w:rsidRDefault="00000000" w:rsidRPr="00000000" w14:paraId="00000067">
            <w:pPr>
              <w:widowControl w:val="0"/>
              <w:spacing w:line="240" w:lineRule="auto"/>
              <w:rPr>
                <w:rFonts w:ascii="Lato" w:cs="Lato" w:eastAsia="Lato" w:hAnsi="Lato"/>
              </w:rPr>
            </w:pPr>
            <w:r w:rsidDel="00000000" w:rsidR="00000000" w:rsidRPr="00000000">
              <w:rPr>
                <w:rFonts w:ascii="Lato" w:cs="Lato" w:eastAsia="Lato" w:hAnsi="Lato"/>
                <w:rtl w:val="0"/>
              </w:rPr>
              <w:t xml:space="preserve">with automatically measured facial actions and vocal</w:t>
            </w:r>
          </w:p>
          <w:p w:rsidR="00000000" w:rsidDel="00000000" w:rsidP="00000000" w:rsidRDefault="00000000" w:rsidRPr="00000000" w14:paraId="00000068">
            <w:pPr>
              <w:widowControl w:val="0"/>
              <w:spacing w:line="240" w:lineRule="auto"/>
              <w:rPr>
                <w:rFonts w:ascii="Lato" w:cs="Lato" w:eastAsia="Lato" w:hAnsi="Lato"/>
              </w:rPr>
            </w:pPr>
            <w:r w:rsidDel="00000000" w:rsidR="00000000" w:rsidRPr="00000000">
              <w:rPr>
                <w:rFonts w:ascii="Lato" w:cs="Lato" w:eastAsia="Lato" w:hAnsi="Lato"/>
                <w:rtl w:val="0"/>
              </w:rPr>
              <w:t xml:space="preserve">prosody in patients undergoing treatment for depression.</w:t>
            </w:r>
          </w:p>
          <w:p w:rsidR="00000000" w:rsidDel="00000000" w:rsidP="00000000" w:rsidRDefault="00000000" w:rsidRPr="00000000" w14:paraId="00000069">
            <w:pPr>
              <w:widowControl w:val="0"/>
              <w:spacing w:line="240" w:lineRule="auto"/>
              <w:rPr>
                <w:rFonts w:ascii="Lato" w:cs="Lato" w:eastAsia="Lato" w:hAnsi="Lato"/>
              </w:rPr>
            </w:pPr>
            <w:r w:rsidDel="00000000" w:rsidR="00000000" w:rsidRPr="00000000">
              <w:rPr>
                <w:rFonts w:ascii="Lato" w:cs="Lato" w:eastAsia="Lato" w:hAnsi="Lato"/>
                <w:rtl w:val="0"/>
              </w:rPr>
              <w:t xml:space="preserve">-3s</w:t>
            </w:r>
          </w:p>
          <w:p w:rsidR="00000000" w:rsidDel="00000000" w:rsidP="00000000" w:rsidRDefault="00000000" w:rsidRPr="00000000" w14:paraId="0000006A">
            <w:pPr>
              <w:widowControl w:val="0"/>
              <w:spacing w:line="240" w:lineRule="auto"/>
              <w:rPr>
                <w:rFonts w:ascii="Lato" w:cs="Lato" w:eastAsia="Lato" w:hAnsi="La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Lato" w:cs="Lato" w:eastAsia="Lato" w:hAnsi="Lato"/>
              </w:rPr>
            </w:pPr>
            <w:r w:rsidDel="00000000" w:rsidR="00000000" w:rsidRPr="00000000">
              <w:rPr>
                <w:rFonts w:ascii="Lato" w:cs="Lato" w:eastAsia="Lato" w:hAnsi="Lato"/>
                <w:rtl w:val="0"/>
              </w:rPr>
              <w:t xml:space="preserve">An article about Depression recognition 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Lato" w:cs="Lato" w:eastAsia="Lato" w:hAnsi="Lato"/>
              </w:rPr>
            </w:pPr>
            <w:r w:rsidDel="00000000" w:rsidR="00000000" w:rsidRPr="00000000">
              <w:rPr>
                <w:rFonts w:ascii="Lato" w:cs="Lato" w:eastAsia="Lato" w:hAnsi="Lato"/>
                <w:rtl w:val="0"/>
              </w:rPr>
              <w:t xml:space="preserve">For measuring devices were used 4 synchronized cameras to observe different angles and body parts(neck, shoulders, face, gesture). The method of comparison was to  provide a 10 minute interview with a participant and let the algorithm analyth if a person has MDD or not.</w:t>
            </w:r>
          </w:p>
          <w:p w:rsidR="00000000" w:rsidDel="00000000" w:rsidP="00000000" w:rsidRDefault="00000000" w:rsidRPr="00000000" w14:paraId="00000070">
            <w:pPr>
              <w:widowControl w:val="0"/>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71">
            <w:pPr>
              <w:widowControl w:val="0"/>
              <w:spacing w:line="240" w:lineRule="auto"/>
              <w:rPr>
                <w:rFonts w:ascii="Lato" w:cs="Lato" w:eastAsia="Lato" w:hAnsi="Lato"/>
              </w:rPr>
            </w:pPr>
            <w:r w:rsidDel="00000000" w:rsidR="00000000" w:rsidRPr="00000000">
              <w:rPr>
                <w:rFonts w:ascii="Lato" w:cs="Lato" w:eastAsia="Lato" w:hAnsi="Lato"/>
                <w:rtl w:val="0"/>
              </w:rPr>
              <w:t xml:space="preserve">The result is astonishing, the algorithm successfully diagnosed MDD with 79-88% accuracy. </w:t>
            </w:r>
          </w:p>
          <w:p w:rsidR="00000000" w:rsidDel="00000000" w:rsidP="00000000" w:rsidRDefault="00000000" w:rsidRPr="00000000" w14:paraId="00000072">
            <w:pPr>
              <w:widowControl w:val="0"/>
              <w:spacing w:line="240" w:lineRule="auto"/>
              <w:rPr>
                <w:rFonts w:ascii="Lato" w:cs="Lato" w:eastAsia="Lato" w:hAnsi="La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Lato" w:cs="Lato" w:eastAsia="Lato" w:hAnsi="Lato"/>
              </w:rPr>
            </w:pPr>
            <w:r w:rsidDel="00000000" w:rsidR="00000000" w:rsidRPr="00000000">
              <w:rPr>
                <w:rFonts w:ascii="Lato" w:cs="Lato" w:eastAsia="Lato" w:hAnsi="Lato"/>
                <w:rtl w:val="0"/>
              </w:rPr>
              <w:t xml:space="preserve">Conclusions and questions appeared from this article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YURA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Lato" w:cs="Lato" w:eastAsia="Lato" w:hAnsi="Lato"/>
              </w:rPr>
            </w:pPr>
            <w:r w:rsidDel="00000000" w:rsidR="00000000" w:rsidRPr="00000000">
              <w:rPr>
                <w:rFonts w:ascii="Lato" w:cs="Lato" w:eastAsia="Lato" w:hAnsi="Lato"/>
                <w:rtl w:val="0"/>
              </w:rPr>
              <w:t xml:space="preserve">So, according to this data using this technique looks promising. But there are still unresolved questions we have to ask:</w:t>
            </w:r>
          </w:p>
          <w:p w:rsidR="00000000" w:rsidDel="00000000" w:rsidP="00000000" w:rsidRDefault="00000000" w:rsidRPr="00000000" w14:paraId="00000078">
            <w:pPr>
              <w:widowControl w:val="0"/>
              <w:spacing w:line="240" w:lineRule="auto"/>
              <w:rPr>
                <w:rFonts w:ascii="Lato" w:cs="Lato" w:eastAsia="Lato" w:hAnsi="Lato"/>
              </w:rPr>
            </w:pPr>
            <w:r w:rsidDel="00000000" w:rsidR="00000000" w:rsidRPr="00000000">
              <w:rPr>
                <w:rFonts w:ascii="Lato" w:cs="Lato" w:eastAsia="Lato" w:hAnsi="Lato"/>
                <w:rtl w:val="0"/>
              </w:rPr>
              <w:t xml:space="preserve">1)What is efficiency of emotion detection?</w:t>
            </w:r>
          </w:p>
          <w:p w:rsidR="00000000" w:rsidDel="00000000" w:rsidP="00000000" w:rsidRDefault="00000000" w:rsidRPr="00000000" w14:paraId="00000079">
            <w:pPr>
              <w:widowControl w:val="0"/>
              <w:spacing w:line="240" w:lineRule="auto"/>
              <w:rPr>
                <w:rFonts w:ascii="Lato" w:cs="Lato" w:eastAsia="Lato" w:hAnsi="Lato"/>
              </w:rPr>
            </w:pPr>
            <w:r w:rsidDel="00000000" w:rsidR="00000000" w:rsidRPr="00000000">
              <w:rPr>
                <w:rFonts w:ascii="Lato" w:cs="Lato" w:eastAsia="Lato" w:hAnsi="Lato"/>
                <w:rtl w:val="0"/>
              </w:rPr>
              <w:t xml:space="preserve">2)Accuracy of this method and how to deal with errors?</w:t>
            </w:r>
          </w:p>
          <w:p w:rsidR="00000000" w:rsidDel="00000000" w:rsidP="00000000" w:rsidRDefault="00000000" w:rsidRPr="00000000" w14:paraId="0000007A">
            <w:pPr>
              <w:widowControl w:val="0"/>
              <w:spacing w:line="240" w:lineRule="auto"/>
              <w:rPr>
                <w:rFonts w:ascii="Lato" w:cs="Lato" w:eastAsia="Lato" w:hAnsi="Lato"/>
              </w:rPr>
            </w:pPr>
            <w:r w:rsidDel="00000000" w:rsidR="00000000" w:rsidRPr="00000000">
              <w:rPr>
                <w:rFonts w:ascii="Lato" w:cs="Lato" w:eastAsia="Lato" w:hAnsi="Lato"/>
                <w:rtl w:val="0"/>
              </w:rPr>
              <w:t xml:space="preserve">3)How to state two emotions at the same time?</w:t>
            </w:r>
          </w:p>
          <w:p w:rsidR="00000000" w:rsidDel="00000000" w:rsidP="00000000" w:rsidRDefault="00000000" w:rsidRPr="00000000" w14:paraId="0000007B">
            <w:pPr>
              <w:widowControl w:val="0"/>
              <w:spacing w:line="240" w:lineRule="auto"/>
              <w:rPr>
                <w:rFonts w:ascii="Lato" w:cs="Lato" w:eastAsia="Lato" w:hAnsi="Lato"/>
              </w:rPr>
            </w:pPr>
            <w:r w:rsidDel="00000000" w:rsidR="00000000" w:rsidRPr="00000000">
              <w:rPr>
                <w:rFonts w:ascii="Lato" w:cs="Lato" w:eastAsia="Lato" w:hAnsi="Lato"/>
                <w:rtl w:val="0"/>
              </w:rPr>
              <w:t xml:space="preserve">4)Time/Resource efficiency?</w:t>
            </w:r>
          </w:p>
          <w:p w:rsidR="00000000" w:rsidDel="00000000" w:rsidP="00000000" w:rsidRDefault="00000000" w:rsidRPr="00000000" w14:paraId="0000007C">
            <w:pPr>
              <w:widowControl w:val="0"/>
              <w:spacing w:line="240" w:lineRule="auto"/>
              <w:rPr>
                <w:rFonts w:ascii="Lato" w:cs="Lato" w:eastAsia="Lato" w:hAnsi="Lato"/>
              </w:rPr>
            </w:pPr>
            <w:r w:rsidDel="00000000" w:rsidR="00000000" w:rsidRPr="00000000">
              <w:rPr>
                <w:rFonts w:ascii="Lato" w:cs="Lato" w:eastAsia="Lato" w:hAnsi="Lato"/>
                <w:rtl w:val="0"/>
              </w:rPr>
              <w:t xml:space="preserve">5)Can machine perform better than a human?// in all application areas?</w:t>
            </w:r>
          </w:p>
          <w:p w:rsidR="00000000" w:rsidDel="00000000" w:rsidP="00000000" w:rsidRDefault="00000000" w:rsidRPr="00000000" w14:paraId="0000007D">
            <w:pPr>
              <w:widowControl w:val="0"/>
              <w:spacing w:line="240" w:lineRule="auto"/>
              <w:rPr>
                <w:rFonts w:ascii="Lato" w:cs="Lato" w:eastAsia="Lato" w:hAnsi="Lato"/>
              </w:rPr>
            </w:pPr>
            <w:r w:rsidDel="00000000" w:rsidR="00000000" w:rsidRPr="00000000">
              <w:rPr>
                <w:rFonts w:ascii="Lato" w:cs="Lato" w:eastAsia="Lato" w:hAnsi="Lato"/>
                <w:rtl w:val="0"/>
              </w:rPr>
              <w:t xml:space="preserve">+-1s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Lato" w:cs="Lato" w:eastAsia="Lato" w:hAnsi="Lato"/>
              </w:rPr>
            </w:pPr>
            <w:r w:rsidDel="00000000" w:rsidR="00000000" w:rsidRPr="00000000">
              <w:rPr>
                <w:rFonts w:ascii="Lato" w:cs="Lato" w:eastAsia="Lato" w:hAnsi="Lato"/>
                <w:rtl w:val="0"/>
              </w:rPr>
              <w:t xml:space="preserve">Problem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YURA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Lato" w:cs="Lato" w:eastAsia="Lato" w:hAnsi="Lato"/>
              </w:rPr>
            </w:pPr>
            <w:r w:rsidDel="00000000" w:rsidR="00000000" w:rsidRPr="00000000">
              <w:rPr>
                <w:rFonts w:ascii="Lato" w:cs="Lato" w:eastAsia="Lato" w:hAnsi="Lato"/>
                <w:rtl w:val="0"/>
              </w:rPr>
              <w:t xml:space="preserve">All of this questions and issues leaded us to the following/our problem statement: ”Inaccuracy in emotion detection process using unsophisticated device systems”(inny jest)</w:t>
            </w:r>
          </w:p>
          <w:p w:rsidR="00000000" w:rsidDel="00000000" w:rsidP="00000000" w:rsidRDefault="00000000" w:rsidRPr="00000000" w14:paraId="00000083">
            <w:pPr>
              <w:widowControl w:val="0"/>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84">
            <w:pPr>
              <w:widowControl w:val="0"/>
              <w:spacing w:line="240" w:lineRule="auto"/>
              <w:rPr>
                <w:rFonts w:ascii="Lato" w:cs="Lato" w:eastAsia="Lato" w:hAnsi="Lato"/>
              </w:rPr>
            </w:pPr>
            <w:r w:rsidDel="00000000" w:rsidR="00000000" w:rsidRPr="00000000">
              <w:rPr>
                <w:rFonts w:ascii="Lato" w:cs="Lato" w:eastAsia="Lato" w:hAnsi="Lato"/>
                <w:rtl w:val="0"/>
              </w:rPr>
              <w:t xml:space="preserve">In other words it is a problem of efficiency and accuracy of emotion recognition without whole million of sensors attached to the body or placed in one room looking for at a specific point.//working only with specific parameters. +2s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YURA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Lato" w:cs="Lato" w:eastAsia="Lato" w:hAnsi="Lato"/>
              </w:rPr>
            </w:pPr>
            <w:r w:rsidDel="00000000" w:rsidR="00000000" w:rsidRPr="00000000">
              <w:rPr>
                <w:rFonts w:ascii="Lato" w:cs="Lato" w:eastAsia="Lato" w:hAnsi="Lato"/>
                <w:rtl w:val="0"/>
              </w:rPr>
              <w:t xml:space="preserve">Other problems related to our problem statement </w:t>
            </w:r>
          </w:p>
          <w:p w:rsidR="00000000" w:rsidDel="00000000" w:rsidP="00000000" w:rsidRDefault="00000000" w:rsidRPr="00000000" w14:paraId="0000008A">
            <w:pPr>
              <w:rPr>
                <w:rFonts w:ascii="Lato" w:cs="Lato" w:eastAsia="Lato" w:hAnsi="Lato"/>
                <w:highlight w:val="magenta"/>
              </w:rPr>
            </w:pPr>
            <w:r w:rsidDel="00000000" w:rsidR="00000000" w:rsidRPr="00000000">
              <w:rPr>
                <w:rFonts w:ascii="Lato" w:cs="Lato" w:eastAsia="Lato" w:hAnsi="Lato"/>
                <w:highlight w:val="magenta"/>
                <w:rtl w:val="0"/>
              </w:rPr>
              <w:t xml:space="preserve">-skutecznosc w wykrywaniu emocji inaccuracy in emotion detection</w:t>
            </w:r>
          </w:p>
          <w:p w:rsidR="00000000" w:rsidDel="00000000" w:rsidP="00000000" w:rsidRDefault="00000000" w:rsidRPr="00000000" w14:paraId="0000008B">
            <w:pPr>
              <w:rPr>
                <w:rFonts w:ascii="Lato" w:cs="Lato" w:eastAsia="Lato" w:hAnsi="Lato"/>
              </w:rPr>
            </w:pPr>
            <w:r w:rsidDel="00000000" w:rsidR="00000000" w:rsidRPr="00000000">
              <w:rPr>
                <w:rFonts w:ascii="Lato" w:cs="Lato" w:eastAsia="Lato" w:hAnsi="Lato"/>
                <w:highlight w:val="magenta"/>
                <w:rtl w:val="0"/>
              </w:rPr>
              <w:t xml:space="preserve">-autysyczni nie potrfaia i ten defetk jest tak duzy ze nawet  z niewielka skuteczniscia mozna im pomoc people with autism have huge problem with emotion detection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Lato" w:cs="Lato" w:eastAsia="Lato" w:hAnsi="Lato"/>
              </w:rPr>
            </w:pPr>
            <w:r w:rsidDel="00000000" w:rsidR="00000000" w:rsidRPr="00000000">
              <w:rPr>
                <w:rFonts w:ascii="Lato" w:cs="Lato" w:eastAsia="Lato" w:hAnsi="Lato"/>
                <w:rtl w:val="0"/>
              </w:rPr>
              <w:t xml:space="preserve">Problem presentation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MARIUSZ</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rFonts w:ascii="Lato" w:cs="Lato" w:eastAsia="Lato" w:hAnsi="Lato"/>
              </w:rPr>
            </w:pPr>
            <w:r w:rsidDel="00000000" w:rsidR="00000000" w:rsidRPr="00000000">
              <w:rPr>
                <w:rtl w:val="0"/>
              </w:rPr>
              <w:t xml:space="preserve">Now it’s finally the time to formulate the problem. After the whole research, we’ve made, we noticed, that all the methods of emotion recognition required ether many different recorders pand complicated algorithms or were quite inaccurate. There are not, however, any accurate mobile ways of detecting emotions.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Lato" w:cs="Lato" w:eastAsia="Lato" w:hAnsi="Lato"/>
              </w:rPr>
            </w:pPr>
            <w:r w:rsidDel="00000000" w:rsidR="00000000" w:rsidRPr="00000000">
              <w:rPr>
                <w:rFonts w:ascii="Lato" w:cs="Lato" w:eastAsia="Lato" w:hAnsi="Lato"/>
                <w:rtl w:val="0"/>
              </w:rPr>
              <w:t xml:space="preserve">Ishikawa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MARIUSZ</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The idea was researched even further. We asked ourselves “why?”. Out of many possible conclusions we noticed a pretty interesting one. The mobile methods are not being proven. </w:t>
            </w:r>
          </w:p>
          <w:p w:rsidR="00000000" w:rsidDel="00000000" w:rsidP="00000000" w:rsidRDefault="00000000" w:rsidRPr="00000000" w14:paraId="00000096">
            <w:pPr>
              <w:rPr/>
            </w:pPr>
            <w:r w:rsidDel="00000000" w:rsidR="00000000" w:rsidRPr="00000000">
              <w:rPr>
                <w:rtl w:val="0"/>
              </w:rPr>
              <w:t xml:space="preserve">We got to the idea of combining many of methods, which we’ve presented today. </w:t>
            </w:r>
          </w:p>
          <w:p w:rsidR="00000000" w:rsidDel="00000000" w:rsidP="00000000" w:rsidRDefault="00000000" w:rsidRPr="00000000" w14:paraId="00000097">
            <w:pPr>
              <w:widowControl w:val="0"/>
              <w:spacing w:line="240" w:lineRule="auto"/>
              <w:rPr>
                <w:rFonts w:ascii="Lato" w:cs="Lato" w:eastAsia="Lato" w:hAnsi="La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Lato" w:cs="Lato" w:eastAsia="Lato" w:hAnsi="Lato"/>
              </w:rPr>
            </w:pPr>
            <w:r w:rsidDel="00000000" w:rsidR="00000000" w:rsidRPr="00000000">
              <w:rPr>
                <w:rFonts w:ascii="Lato" w:cs="Lato" w:eastAsia="Lato" w:hAnsi="Lato"/>
                <w:rtl w:val="0"/>
              </w:rPr>
              <w:t xml:space="preserve">Idea of a possible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MARIUSZ</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Let’s put a person in front of a simple camera. By using FACS method and deep learning we can categorize their facial expression and stores them. And let’s prove those detected emotions using the biofeedback machines. As a result we get a mobile device with quite high accuracy.</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widowControl w:val="0"/>
              <w:spacing w:line="240" w:lineRule="auto"/>
              <w:rPr>
                <w:rFonts w:ascii="Lato" w:cs="Lato" w:eastAsia="Lato" w:hAnsi="La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Lato" w:cs="Lato" w:eastAsia="Lato" w:hAnsi="Lato"/>
              </w:rPr>
            </w:pPr>
            <w:r w:rsidDel="00000000" w:rsidR="00000000" w:rsidRPr="00000000">
              <w:rPr>
                <w:rFonts w:ascii="Lato" w:cs="Lato" w:eastAsia="Lato" w:hAnsi="Lato"/>
                <w:rtl w:val="0"/>
              </w:rPr>
              <w:t xml:space="preserve">JIM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MARIUSZ</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We’ve spoted a couple of use of such a divice. As an example it might help the people ill on autism in everydays life. They do not recognise emotions. We consulted our thoughts with a specialist, a headmaster of the charity organisation JIM, who showed high interest in the idea. </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widowControl w:val="0"/>
              <w:spacing w:line="240" w:lineRule="auto"/>
              <w:rPr>
                <w:rFonts w:ascii="Lato" w:cs="Lato" w:eastAsia="Lato" w:hAnsi="La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MARIUSZ</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Lato" w:cs="Lato" w:eastAsia="Lato" w:hAnsi="Lato"/>
              </w:rPr>
            </w:pPr>
            <w:r w:rsidDel="00000000" w:rsidR="00000000" w:rsidRPr="00000000">
              <w:rPr>
                <w:rtl w:val="0"/>
              </w:rPr>
            </w:r>
          </w:p>
        </w:tc>
      </w:tr>
    </w:tbl>
    <w:p w:rsidR="00000000" w:rsidDel="00000000" w:rsidP="00000000" w:rsidRDefault="00000000" w:rsidRPr="00000000" w14:paraId="000000AB">
      <w:pPr>
        <w:rPr>
          <w:rFonts w:ascii="Lato" w:cs="Lato" w:eastAsia="Lato" w:hAnsi="Lato"/>
        </w:rPr>
      </w:pPr>
      <w:r w:rsidDel="00000000" w:rsidR="00000000" w:rsidRPr="00000000">
        <w:rPr>
          <w:rtl w:val="0"/>
        </w:rPr>
      </w:r>
    </w:p>
    <w:p w:rsidR="00000000" w:rsidDel="00000000" w:rsidP="00000000" w:rsidRDefault="00000000" w:rsidRPr="00000000" w14:paraId="000000AC">
      <w:pPr>
        <w:rPr>
          <w:rFonts w:ascii="Lato" w:cs="Lato" w:eastAsia="Lato" w:hAnsi="Lato"/>
        </w:rPr>
      </w:pPr>
      <w:r w:rsidDel="00000000" w:rsidR="00000000" w:rsidRPr="00000000">
        <w:br w:type="page"/>
      </w:r>
      <w:r w:rsidDel="00000000" w:rsidR="00000000" w:rsidRPr="00000000">
        <w:rPr>
          <w:rtl w:val="0"/>
        </w:rPr>
      </w:r>
    </w:p>
    <w:p w:rsidR="00000000" w:rsidDel="00000000" w:rsidP="00000000" w:rsidRDefault="00000000" w:rsidRPr="00000000" w14:paraId="000000AD">
      <w:pPr>
        <w:rPr>
          <w:rFonts w:ascii="Lato" w:cs="Lato" w:eastAsia="Lato" w:hAnsi="Lato"/>
          <w:b w:val="1"/>
        </w:rPr>
      </w:pPr>
      <w:r w:rsidDel="00000000" w:rsidR="00000000" w:rsidRPr="00000000">
        <w:rPr>
          <w:rFonts w:ascii="Lato" w:cs="Lato" w:eastAsia="Lato" w:hAnsi="Lato"/>
          <w:b w:val="1"/>
          <w:rtl w:val="0"/>
        </w:rPr>
        <w:t xml:space="preserve">Old:</w:t>
      </w:r>
    </w:p>
    <w:p w:rsidR="00000000" w:rsidDel="00000000" w:rsidP="00000000" w:rsidRDefault="00000000" w:rsidRPr="00000000" w14:paraId="000000AE">
      <w:pPr>
        <w:rPr>
          <w:rFonts w:ascii="Lato" w:cs="Lato" w:eastAsia="Lato" w:hAnsi="Lato"/>
        </w:rPr>
      </w:pPr>
      <w:r w:rsidDel="00000000" w:rsidR="00000000" w:rsidRPr="00000000">
        <w:rPr>
          <w:rtl w:val="0"/>
        </w:rPr>
      </w:r>
    </w:p>
    <w:p w:rsidR="00000000" w:rsidDel="00000000" w:rsidP="00000000" w:rsidRDefault="00000000" w:rsidRPr="00000000" w14:paraId="000000AF">
      <w:pPr>
        <w:rPr>
          <w:rFonts w:ascii="Lato" w:cs="Lato" w:eastAsia="Lato" w:hAnsi="Lato"/>
        </w:rPr>
      </w:pPr>
      <w:r w:rsidDel="00000000" w:rsidR="00000000" w:rsidRPr="00000000">
        <w:rPr>
          <w:rFonts w:ascii="Lato" w:cs="Lato" w:eastAsia="Lato" w:hAnsi="Lato"/>
          <w:rtl w:val="0"/>
        </w:rPr>
        <w:t xml:space="preserve">LoWe want to tell about:</w:t>
      </w:r>
    </w:p>
    <w:p w:rsidR="00000000" w:rsidDel="00000000" w:rsidP="00000000" w:rsidRDefault="00000000" w:rsidRPr="00000000" w14:paraId="000000B0">
      <w:pPr>
        <w:rPr>
          <w:rFonts w:ascii="Lato" w:cs="Lato" w:eastAsia="Lato" w:hAnsi="Lato"/>
        </w:rPr>
      </w:pPr>
      <w:r w:rsidDel="00000000" w:rsidR="00000000" w:rsidRPr="00000000">
        <w:rPr>
          <w:rFonts w:ascii="Lato" w:cs="Lato" w:eastAsia="Lato" w:hAnsi="Lato"/>
          <w:rtl w:val="0"/>
        </w:rPr>
        <w:t xml:space="preserve">-what we do, what we want to do</w:t>
      </w:r>
    </w:p>
    <w:p w:rsidR="00000000" w:rsidDel="00000000" w:rsidP="00000000" w:rsidRDefault="00000000" w:rsidRPr="00000000" w14:paraId="000000B1">
      <w:pPr>
        <w:rPr>
          <w:rFonts w:ascii="Lato" w:cs="Lato" w:eastAsia="Lato" w:hAnsi="Lato"/>
        </w:rPr>
      </w:pPr>
      <w:r w:rsidDel="00000000" w:rsidR="00000000" w:rsidRPr="00000000">
        <w:rPr>
          <w:rFonts w:ascii="Lato" w:cs="Lato" w:eastAsia="Lato" w:hAnsi="Lato"/>
          <w:rtl w:val="0"/>
        </w:rPr>
        <w:t xml:space="preserve">-all of our ideas</w:t>
      </w:r>
    </w:p>
    <w:p w:rsidR="00000000" w:rsidDel="00000000" w:rsidP="00000000" w:rsidRDefault="00000000" w:rsidRPr="00000000" w14:paraId="000000B2">
      <w:pPr>
        <w:rPr>
          <w:rFonts w:ascii="Lato" w:cs="Lato" w:eastAsia="Lato" w:hAnsi="Lato"/>
        </w:rPr>
      </w:pPr>
      <w:r w:rsidDel="00000000" w:rsidR="00000000" w:rsidRPr="00000000">
        <w:rPr>
          <w:rFonts w:ascii="Lato" w:cs="Lato" w:eastAsia="Lato" w:hAnsi="Lato"/>
          <w:rtl w:val="0"/>
        </w:rPr>
        <w:t xml:space="preserve">-research refs</w:t>
      </w:r>
    </w:p>
    <w:p w:rsidR="00000000" w:rsidDel="00000000" w:rsidP="00000000" w:rsidRDefault="00000000" w:rsidRPr="00000000" w14:paraId="000000B3">
      <w:pPr>
        <w:rPr>
          <w:rFonts w:ascii="Lato" w:cs="Lato" w:eastAsia="Lato" w:hAnsi="Lato"/>
        </w:rPr>
      </w:pPr>
      <w:r w:rsidDel="00000000" w:rsidR="00000000" w:rsidRPr="00000000">
        <w:rPr>
          <w:rFonts w:ascii="Lato" w:cs="Lato" w:eastAsia="Lato" w:hAnsi="Lato"/>
          <w:rtl w:val="0"/>
        </w:rPr>
        <w:t xml:space="preserve">-quotes </w:t>
      </w:r>
    </w:p>
    <w:p w:rsidR="00000000" w:rsidDel="00000000" w:rsidP="00000000" w:rsidRDefault="00000000" w:rsidRPr="00000000" w14:paraId="000000B4">
      <w:pPr>
        <w:rPr>
          <w:rFonts w:ascii="Lato" w:cs="Lato" w:eastAsia="Lato" w:hAnsi="Lato"/>
        </w:rPr>
      </w:pPr>
      <w:r w:rsidDel="00000000" w:rsidR="00000000" w:rsidRPr="00000000">
        <w:rPr>
          <w:rFonts w:ascii="Lato" w:cs="Lato" w:eastAsia="Lato" w:hAnsi="Lato"/>
          <w:rtl w:val="0"/>
        </w:rPr>
        <w:t xml:space="preserve">-target group</w:t>
      </w:r>
    </w:p>
    <w:p w:rsidR="00000000" w:rsidDel="00000000" w:rsidP="00000000" w:rsidRDefault="00000000" w:rsidRPr="00000000" w14:paraId="000000B5">
      <w:pPr>
        <w:rPr>
          <w:rFonts w:ascii="Lato" w:cs="Lato" w:eastAsia="Lato" w:hAnsi="Lato"/>
        </w:rPr>
      </w:pPr>
      <w:r w:rsidDel="00000000" w:rsidR="00000000" w:rsidRPr="00000000">
        <w:rPr>
          <w:rFonts w:ascii="Lato" w:cs="Lato" w:eastAsia="Lato" w:hAnsi="Lato"/>
          <w:rtl w:val="0"/>
        </w:rPr>
        <w:t xml:space="preserve">-problem statement </w:t>
      </w:r>
    </w:p>
    <w:p w:rsidR="00000000" w:rsidDel="00000000" w:rsidP="00000000" w:rsidRDefault="00000000" w:rsidRPr="00000000" w14:paraId="000000B6">
      <w:pPr>
        <w:rPr>
          <w:rFonts w:ascii="Lato" w:cs="Lato" w:eastAsia="Lato" w:hAnsi="Lato"/>
        </w:rPr>
      </w:pPr>
      <w:r w:rsidDel="00000000" w:rsidR="00000000" w:rsidRPr="00000000">
        <w:rPr>
          <w:rFonts w:ascii="Lato" w:cs="Lato" w:eastAsia="Lato" w:hAnsi="Lato"/>
          <w:rtl w:val="0"/>
        </w:rPr>
        <w:t xml:space="preserve">-problem</w:t>
      </w:r>
    </w:p>
    <w:p w:rsidR="00000000" w:rsidDel="00000000" w:rsidP="00000000" w:rsidRDefault="00000000" w:rsidRPr="00000000" w14:paraId="000000B7">
      <w:pPr>
        <w:rPr>
          <w:rFonts w:ascii="Lato" w:cs="Lato" w:eastAsia="Lato" w:hAnsi="Lato"/>
        </w:rPr>
      </w:pPr>
      <w:r w:rsidDel="00000000" w:rsidR="00000000" w:rsidRPr="00000000">
        <w:rPr>
          <w:rFonts w:ascii="Lato" w:cs="Lato" w:eastAsia="Lato" w:hAnsi="Lato"/>
          <w:rtl w:val="0"/>
        </w:rPr>
        <w:t xml:space="preserve">-journey through map of topics and ideas</w:t>
      </w:r>
    </w:p>
    <w:p w:rsidR="00000000" w:rsidDel="00000000" w:rsidP="00000000" w:rsidRDefault="00000000" w:rsidRPr="00000000" w14:paraId="000000B8">
      <w:pPr>
        <w:rPr>
          <w:rFonts w:ascii="Lato" w:cs="Lato" w:eastAsia="Lato" w:hAnsi="Lato"/>
        </w:rPr>
      </w:pPr>
      <w:r w:rsidDel="00000000" w:rsidR="00000000" w:rsidRPr="00000000">
        <w:rPr>
          <w:rFonts w:ascii="Lato" w:cs="Lato" w:eastAsia="Lato" w:hAnsi="Lato"/>
          <w:rtl w:val="0"/>
        </w:rPr>
        <w:t xml:space="preserve">-reasons behind we left depression </w:t>
      </w:r>
    </w:p>
    <w:p w:rsidR="00000000" w:rsidDel="00000000" w:rsidP="00000000" w:rsidRDefault="00000000" w:rsidRPr="00000000" w14:paraId="000000B9">
      <w:pPr>
        <w:rPr>
          <w:rFonts w:ascii="Lato" w:cs="Lato" w:eastAsia="Lato" w:hAnsi="Lato"/>
        </w:rPr>
      </w:pPr>
      <w:r w:rsidDel="00000000" w:rsidR="00000000" w:rsidRPr="00000000">
        <w:rPr>
          <w:rFonts w:ascii="Lato" w:cs="Lato" w:eastAsia="Lato" w:hAnsi="Lato"/>
          <w:rtl w:val="0"/>
        </w:rPr>
        <w:t xml:space="preserve">-reason why not all</w:t>
      </w:r>
    </w:p>
    <w:p w:rsidR="00000000" w:rsidDel="00000000" w:rsidP="00000000" w:rsidRDefault="00000000" w:rsidRPr="00000000" w14:paraId="000000BA">
      <w:pPr>
        <w:rPr>
          <w:rFonts w:ascii="Lato" w:cs="Lato" w:eastAsia="Lato" w:hAnsi="Lato"/>
        </w:rPr>
      </w:pPr>
      <w:r w:rsidDel="00000000" w:rsidR="00000000" w:rsidRPr="00000000">
        <w:rPr>
          <w:rFonts w:ascii="Lato" w:cs="Lato" w:eastAsia="Lato" w:hAnsi="Lato"/>
          <w:rtl w:val="0"/>
        </w:rPr>
        <w:t xml:space="preserve">-mail responses </w:t>
      </w:r>
    </w:p>
    <w:p w:rsidR="00000000" w:rsidDel="00000000" w:rsidP="00000000" w:rsidRDefault="00000000" w:rsidRPr="00000000" w14:paraId="000000BB">
      <w:pPr>
        <w:rPr>
          <w:rFonts w:ascii="Lato" w:cs="Lato" w:eastAsia="Lato" w:hAnsi="Lato"/>
        </w:rPr>
      </w:pPr>
      <w:r w:rsidDel="00000000" w:rsidR="00000000" w:rsidRPr="00000000">
        <w:rPr>
          <w:rFonts w:ascii="Lato" w:cs="Lato" w:eastAsia="Lato" w:hAnsi="Lato"/>
          <w:rtl w:val="0"/>
        </w:rPr>
        <w:t xml:space="preserve">-statistics data</w:t>
      </w:r>
    </w:p>
    <w:p w:rsidR="00000000" w:rsidDel="00000000" w:rsidP="00000000" w:rsidRDefault="00000000" w:rsidRPr="00000000" w14:paraId="000000BC">
      <w:pPr>
        <w:rPr>
          <w:rFonts w:ascii="Lato" w:cs="Lato" w:eastAsia="Lato" w:hAnsi="Lato"/>
        </w:rPr>
      </w:pPr>
      <w:r w:rsidDel="00000000" w:rsidR="00000000" w:rsidRPr="00000000">
        <w:rPr>
          <w:rFonts w:ascii="Lato" w:cs="Lato" w:eastAsia="Lato" w:hAnsi="Lato"/>
          <w:rtl w:val="0"/>
        </w:rPr>
        <w:t xml:space="preserve">-task distribution </w:t>
      </w:r>
    </w:p>
    <w:p w:rsidR="00000000" w:rsidDel="00000000" w:rsidP="00000000" w:rsidRDefault="00000000" w:rsidRPr="00000000" w14:paraId="000000BD">
      <w:pPr>
        <w:rPr>
          <w:rFonts w:ascii="Lato" w:cs="Lato" w:eastAsia="Lato" w:hAnsi="Lato"/>
        </w:rPr>
      </w:pPr>
      <w:r w:rsidDel="00000000" w:rsidR="00000000" w:rsidRPr="00000000">
        <w:rPr>
          <w:rFonts w:ascii="Lato" w:cs="Lato" w:eastAsia="Lato" w:hAnsi="Lato"/>
          <w:rtl w:val="0"/>
        </w:rPr>
        <w:t xml:space="preserve">-koło emocji</w:t>
      </w:r>
    </w:p>
    <w:p w:rsidR="00000000" w:rsidDel="00000000" w:rsidP="00000000" w:rsidRDefault="00000000" w:rsidRPr="00000000" w14:paraId="000000BE">
      <w:pPr>
        <w:rPr>
          <w:rFonts w:ascii="Lato" w:cs="Lato" w:eastAsia="Lato" w:hAnsi="Lato"/>
        </w:rPr>
      </w:pPr>
      <w:r w:rsidDel="00000000" w:rsidR="00000000" w:rsidRPr="00000000">
        <w:rPr>
          <w:rFonts w:ascii="Lato" w:cs="Lato" w:eastAsia="Lato" w:hAnsi="Lato"/>
          <w:rtl w:val="0"/>
        </w:rPr>
        <w:t xml:space="preserve">-</w:t>
      </w:r>
    </w:p>
    <w:p w:rsidR="00000000" w:rsidDel="00000000" w:rsidP="00000000" w:rsidRDefault="00000000" w:rsidRPr="00000000" w14:paraId="000000BF">
      <w:pPr>
        <w:rPr>
          <w:rFonts w:ascii="Lato" w:cs="Lato" w:eastAsia="Lato" w:hAnsi="Lato"/>
        </w:rPr>
      </w:pPr>
      <w:r w:rsidDel="00000000" w:rsidR="00000000" w:rsidRPr="00000000">
        <w:rPr>
          <w:rtl w:val="0"/>
        </w:rPr>
      </w:r>
    </w:p>
    <w:p w:rsidR="00000000" w:rsidDel="00000000" w:rsidP="00000000" w:rsidRDefault="00000000" w:rsidRPr="00000000" w14:paraId="000000C0">
      <w:pPr>
        <w:rPr>
          <w:rFonts w:ascii="Lato" w:cs="Lato" w:eastAsia="Lato" w:hAnsi="Lato"/>
        </w:rPr>
      </w:pPr>
      <w:r w:rsidDel="00000000" w:rsidR="00000000" w:rsidRPr="00000000">
        <w:rPr>
          <w:rFonts w:ascii="Lato" w:cs="Lato" w:eastAsia="Lato" w:hAnsi="Lato"/>
          <w:rtl w:val="0"/>
        </w:rPr>
        <w:t xml:space="preserve">Reklamy są nieefektywne</w:t>
      </w:r>
    </w:p>
    <w:p w:rsidR="00000000" w:rsidDel="00000000" w:rsidP="00000000" w:rsidRDefault="00000000" w:rsidRPr="00000000" w14:paraId="000000C1">
      <w:pPr>
        <w:rPr>
          <w:rFonts w:ascii="Lato" w:cs="Lato" w:eastAsia="Lato" w:hAnsi="Lato"/>
        </w:rPr>
      </w:pPr>
      <w:r w:rsidDel="00000000" w:rsidR="00000000" w:rsidRPr="00000000">
        <w:rPr>
          <w:rFonts w:ascii="Lato" w:cs="Lato" w:eastAsia="Lato" w:hAnsi="Lato"/>
          <w:rtl w:val="0"/>
        </w:rPr>
        <w:t xml:space="preserve">Nie wywołują pożądanych emocji</w:t>
      </w:r>
    </w:p>
    <w:p w:rsidR="00000000" w:rsidDel="00000000" w:rsidP="00000000" w:rsidRDefault="00000000" w:rsidRPr="00000000" w14:paraId="000000C2">
      <w:pPr>
        <w:rPr>
          <w:rFonts w:ascii="Lato" w:cs="Lato" w:eastAsia="Lato" w:hAnsi="Lato"/>
        </w:rPr>
      </w:pPr>
      <w:r w:rsidDel="00000000" w:rsidR="00000000" w:rsidRPr="00000000">
        <w:rPr>
          <w:rtl w:val="0"/>
        </w:rPr>
      </w:r>
    </w:p>
    <w:p w:rsidR="00000000" w:rsidDel="00000000" w:rsidP="00000000" w:rsidRDefault="00000000" w:rsidRPr="00000000" w14:paraId="000000C3">
      <w:pPr>
        <w:rPr>
          <w:rFonts w:ascii="Lato" w:cs="Lato" w:eastAsia="Lato" w:hAnsi="Lato"/>
        </w:rPr>
      </w:pPr>
      <w:r w:rsidDel="00000000" w:rsidR="00000000" w:rsidRPr="00000000">
        <w:rPr>
          <w:rtl w:val="0"/>
        </w:rPr>
      </w:r>
    </w:p>
    <w:p w:rsidR="00000000" w:rsidDel="00000000" w:rsidP="00000000" w:rsidRDefault="00000000" w:rsidRPr="00000000" w14:paraId="000000C4">
      <w:pPr>
        <w:rPr>
          <w:rFonts w:ascii="Lato" w:cs="Lato" w:eastAsia="Lato" w:hAnsi="Lato"/>
        </w:rPr>
      </w:pPr>
      <w:r w:rsidDel="00000000" w:rsidR="00000000" w:rsidRPr="00000000">
        <w:rPr>
          <w:rtl w:val="0"/>
        </w:rPr>
      </w:r>
    </w:p>
    <w:tbl>
      <w:tblPr>
        <w:tblStyle w:val="Table2"/>
        <w:tblW w:w="104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80"/>
        <w:gridCol w:w="1060"/>
        <w:gridCol w:w="940"/>
        <w:gridCol w:w="1080"/>
        <w:gridCol w:w="2200"/>
        <w:tblGridChange w:id="0">
          <w:tblGrid>
            <w:gridCol w:w="5180"/>
            <w:gridCol w:w="1060"/>
            <w:gridCol w:w="940"/>
            <w:gridCol w:w="1080"/>
            <w:gridCol w:w="2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Lato" w:cs="Lato" w:eastAsia="Lato" w:hAnsi="Lato"/>
              </w:rPr>
            </w:pPr>
            <w:r w:rsidDel="00000000" w:rsidR="00000000" w:rsidRPr="00000000">
              <w:rPr>
                <w:rFonts w:ascii="Lato" w:cs="Lato" w:eastAsia="Lato" w:hAnsi="Lato"/>
                <w:rtl w:val="0"/>
              </w:rPr>
              <w:t xml:space="preserve">hor/ver- inny leader every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Lato" w:cs="Lato" w:eastAsia="Lato" w:hAnsi="La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Lato" w:cs="Lato" w:eastAsia="Lato" w:hAnsi="Lato"/>
              </w:rPr>
            </w:pPr>
            <w:r w:rsidDel="00000000" w:rsidR="00000000" w:rsidRPr="00000000">
              <w:rPr>
                <w:rFonts w:ascii="Lato" w:cs="Lato" w:eastAsia="Lato" w:hAnsi="Lato"/>
                <w:rtl w:val="0"/>
              </w:rPr>
              <w:t xml:space="preserve">Research:</w:t>
            </w:r>
          </w:p>
          <w:p w:rsidR="00000000" w:rsidDel="00000000" w:rsidP="00000000" w:rsidRDefault="00000000" w:rsidRPr="00000000" w14:paraId="000000C8">
            <w:pPr>
              <w:widowControl w:val="0"/>
              <w:spacing w:line="240" w:lineRule="auto"/>
              <w:rPr>
                <w:rFonts w:ascii="Lato" w:cs="Lato" w:eastAsia="Lato" w:hAnsi="Lato"/>
              </w:rPr>
            </w:pPr>
            <w:r w:rsidDel="00000000" w:rsidR="00000000" w:rsidRPr="00000000">
              <w:rPr>
                <w:rFonts w:ascii="Lato" w:cs="Lato" w:eastAsia="Lato" w:hAnsi="Lato"/>
                <w:rtl w:val="0"/>
              </w:rPr>
              <w:t xml:space="preserve">Biofeedback, emotions, machine learning, affective computing</w:t>
            </w:r>
          </w:p>
          <w:p w:rsidR="00000000" w:rsidDel="00000000" w:rsidP="00000000" w:rsidRDefault="00000000" w:rsidRPr="00000000" w14:paraId="000000C9">
            <w:pPr>
              <w:widowControl w:val="0"/>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CA">
            <w:pPr>
              <w:widowControl w:val="0"/>
              <w:spacing w:line="240" w:lineRule="auto"/>
              <w:rPr>
                <w:rFonts w:ascii="Lato" w:cs="Lato" w:eastAsia="Lato" w:hAnsi="Lato"/>
              </w:rPr>
            </w:pPr>
            <w:r w:rsidDel="00000000" w:rsidR="00000000" w:rsidRPr="00000000">
              <w:rPr>
                <w:rFonts w:ascii="Lato" w:cs="Lato" w:eastAsia="Lato" w:hAnsi="Lato"/>
                <w:rtl w:val="0"/>
              </w:rPr>
              <w:t xml:space="preserve">Kolo emocji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Lato" w:cs="Lato" w:eastAsia="Lato" w:hAnsi="Lato"/>
              </w:rPr>
            </w:pPr>
            <w:r w:rsidDel="00000000" w:rsidR="00000000" w:rsidRPr="00000000">
              <w:rPr>
                <w:rFonts w:ascii="Lato" w:cs="Lato" w:eastAsia="Lato" w:hAnsi="Lato"/>
                <w:rtl w:val="0"/>
              </w:rPr>
              <w:t xml:space="preserve">Wykrywanie emocji okazało się narzędziem, nie rozwiązaniem. Jaki problem wykrywanie emocji może rozwiązać. Research depresja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Lato" w:cs="Lato" w:eastAsia="Lato" w:hAnsi="Lato"/>
              </w:rPr>
            </w:pPr>
            <w:r w:rsidDel="00000000" w:rsidR="00000000" w:rsidRPr="00000000">
              <w:rPr>
                <w:rFonts w:ascii="Lato" w:cs="Lato" w:eastAsia="Lato" w:hAnsi="Lato"/>
                <w:rtl w:val="0"/>
              </w:rPr>
              <w:t xml:space="preserve">Research depression studies </w:t>
            </w:r>
          </w:p>
          <w:p w:rsidR="00000000" w:rsidDel="00000000" w:rsidP="00000000" w:rsidRDefault="00000000" w:rsidRPr="00000000" w14:paraId="000000CD">
            <w:pPr>
              <w:widowControl w:val="0"/>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CE">
            <w:pPr>
              <w:widowControl w:val="0"/>
              <w:spacing w:line="240" w:lineRule="auto"/>
              <w:rPr>
                <w:rFonts w:ascii="Lato" w:cs="Lato" w:eastAsia="Lato" w:hAnsi="Lato"/>
              </w:rPr>
            </w:pPr>
            <w:r w:rsidDel="00000000" w:rsidR="00000000" w:rsidRPr="00000000">
              <w:rPr>
                <w:rFonts w:ascii="Lato" w:cs="Lato" w:eastAsia="Lato" w:hAnsi="Lato"/>
                <w:rtl w:val="0"/>
              </w:rPr>
              <w:t xml:space="preserve">W trakcie researchu zdalismy sobie sprawe ze deprasja jest bardzo skomplikowanym schorzeniem i nie da się jej wykryć za pomocą samych emocji. </w:t>
            </w:r>
          </w:p>
          <w:p w:rsidR="00000000" w:rsidDel="00000000" w:rsidP="00000000" w:rsidRDefault="00000000" w:rsidRPr="00000000" w14:paraId="000000CF">
            <w:pPr>
              <w:widowControl w:val="0"/>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D0">
            <w:pPr>
              <w:rPr>
                <w:rFonts w:ascii="Lato" w:cs="Lato" w:eastAsia="Lato" w:hAnsi="Lato"/>
              </w:rPr>
            </w:pPr>
            <w:r w:rsidDel="00000000" w:rsidR="00000000" w:rsidRPr="00000000">
              <w:rPr>
                <w:rFonts w:ascii="Lato" w:cs="Lato" w:eastAsia="Lato" w:hAnsi="Lato"/>
                <w:rtl w:val="0"/>
              </w:rPr>
              <w:t xml:space="preserve">why we rejected depression</w:t>
            </w:r>
          </w:p>
        </w:tc>
      </w:tr>
    </w:tbl>
    <w:p w:rsidR="00000000" w:rsidDel="00000000" w:rsidP="00000000" w:rsidRDefault="00000000" w:rsidRPr="00000000" w14:paraId="000000D1">
      <w:pPr>
        <w:rPr>
          <w:rFonts w:ascii="Lato" w:cs="Lato" w:eastAsia="Lato" w:hAnsi="Lato"/>
        </w:rPr>
      </w:pPr>
      <w:r w:rsidDel="00000000" w:rsidR="00000000" w:rsidRPr="00000000">
        <w:br w:type="page"/>
      </w:r>
      <w:r w:rsidDel="00000000" w:rsidR="00000000" w:rsidRPr="00000000">
        <w:rPr>
          <w:rtl w:val="0"/>
        </w:rPr>
      </w:r>
    </w:p>
    <w:p w:rsidR="00000000" w:rsidDel="00000000" w:rsidP="00000000" w:rsidRDefault="00000000" w:rsidRPr="00000000" w14:paraId="000000D2">
      <w:pPr>
        <w:rPr>
          <w:rFonts w:ascii="Lato" w:cs="Lato" w:eastAsia="Lato" w:hAnsi="Lato"/>
        </w:rPr>
      </w:pPr>
      <w:r w:rsidDel="00000000" w:rsidR="00000000" w:rsidRPr="00000000">
        <w:rPr>
          <w:rFonts w:ascii="Lato" w:cs="Lato" w:eastAsia="Lato" w:hAnsi="Lato"/>
          <w:rtl w:val="0"/>
        </w:rPr>
        <w:t xml:space="preserve">Hello and welcome everyone </w:t>
      </w:r>
    </w:p>
    <w:p w:rsidR="00000000" w:rsidDel="00000000" w:rsidP="00000000" w:rsidRDefault="00000000" w:rsidRPr="00000000" w14:paraId="000000D3">
      <w:pPr>
        <w:rPr>
          <w:rFonts w:ascii="Lato" w:cs="Lato" w:eastAsia="Lato" w:hAnsi="Lato"/>
        </w:rPr>
      </w:pPr>
      <w:r w:rsidDel="00000000" w:rsidR="00000000" w:rsidRPr="00000000">
        <w:rPr>
          <w:rFonts w:ascii="Lato" w:cs="Lato" w:eastAsia="Lato" w:hAnsi="Lato"/>
          <w:rtl w:val="0"/>
        </w:rPr>
        <w:t xml:space="preserve">My name is xxx, and here is xxx and….</w:t>
      </w:r>
    </w:p>
    <w:p w:rsidR="00000000" w:rsidDel="00000000" w:rsidP="00000000" w:rsidRDefault="00000000" w:rsidRPr="00000000" w14:paraId="000000D4">
      <w:pPr>
        <w:rPr>
          <w:rFonts w:ascii="Lato" w:cs="Lato" w:eastAsia="Lato" w:hAnsi="Lato"/>
        </w:rPr>
      </w:pPr>
      <w:r w:rsidDel="00000000" w:rsidR="00000000" w:rsidRPr="00000000">
        <w:rPr>
          <w:rFonts w:ascii="Lato" w:cs="Lato" w:eastAsia="Lato" w:hAnsi="Lato"/>
          <w:rtl w:val="0"/>
        </w:rPr>
        <w:t xml:space="preserve">We are IT students. We differ a lot. Everyone shares different  sharing passion to blahblah b;lah</w:t>
      </w:r>
    </w:p>
    <w:p w:rsidR="00000000" w:rsidDel="00000000" w:rsidP="00000000" w:rsidRDefault="00000000" w:rsidRPr="00000000" w14:paraId="000000D5">
      <w:pPr>
        <w:rPr>
          <w:rFonts w:ascii="Lato" w:cs="Lato" w:eastAsia="Lato" w:hAnsi="Lato"/>
        </w:rPr>
      </w:pPr>
      <w:r w:rsidDel="00000000" w:rsidR="00000000" w:rsidRPr="00000000">
        <w:rPr>
          <w:rFonts w:ascii="Lato" w:cs="Lato" w:eastAsia="Lato" w:hAnsi="Lato"/>
          <w:rtl w:val="0"/>
        </w:rPr>
        <w:t xml:space="preserve">This presentation is about our journey to find the problem according to the topic “Affective computing and emotion detection”.</w:t>
      </w:r>
    </w:p>
    <w:p w:rsidR="00000000" w:rsidDel="00000000" w:rsidP="00000000" w:rsidRDefault="00000000" w:rsidRPr="00000000" w14:paraId="000000D6">
      <w:pPr>
        <w:rPr>
          <w:rFonts w:ascii="Lato" w:cs="Lato" w:eastAsia="Lato" w:hAnsi="Lato"/>
        </w:rPr>
      </w:pPr>
      <w:r w:rsidDel="00000000" w:rsidR="00000000" w:rsidRPr="00000000">
        <w:rPr>
          <w:rtl w:val="0"/>
        </w:rPr>
      </w:r>
    </w:p>
    <w:p w:rsidR="00000000" w:rsidDel="00000000" w:rsidP="00000000" w:rsidRDefault="00000000" w:rsidRPr="00000000" w14:paraId="000000D7">
      <w:pPr>
        <w:rPr>
          <w:rFonts w:ascii="Lato" w:cs="Lato" w:eastAsia="Lato" w:hAnsi="Lato"/>
          <w:shd w:fill="b6d7a8" w:val="clear"/>
        </w:rPr>
      </w:pPr>
      <w:r w:rsidDel="00000000" w:rsidR="00000000" w:rsidRPr="00000000">
        <w:rPr>
          <w:rFonts w:ascii="Lato" w:cs="Lato" w:eastAsia="Lato" w:hAnsi="Lato"/>
          <w:shd w:fill="b6d7a8" w:val="clear"/>
          <w:rtl w:val="0"/>
        </w:rPr>
        <w:t xml:space="preserve">Study that r=  emotion recogn and human understanding into mach9ine prediction of hum behv, simulate hmn bhv. </w:t>
      </w:r>
    </w:p>
    <w:p w:rsidR="00000000" w:rsidDel="00000000" w:rsidP="00000000" w:rsidRDefault="00000000" w:rsidRPr="00000000" w14:paraId="000000D8">
      <w:pPr>
        <w:rPr>
          <w:rFonts w:ascii="Lato" w:cs="Lato" w:eastAsia="Lato" w:hAnsi="Lato"/>
          <w:shd w:fill="b6d7a8" w:val="clear"/>
        </w:rPr>
      </w:pPr>
      <w:r w:rsidDel="00000000" w:rsidR="00000000" w:rsidRPr="00000000">
        <w:rPr>
          <w:rtl w:val="0"/>
        </w:rPr>
      </w:r>
    </w:p>
    <w:p w:rsidR="00000000" w:rsidDel="00000000" w:rsidP="00000000" w:rsidRDefault="00000000" w:rsidRPr="00000000" w14:paraId="000000D9">
      <w:pPr>
        <w:rPr>
          <w:rFonts w:ascii="Lato" w:cs="Lato" w:eastAsia="Lato" w:hAnsi="Lato"/>
          <w:shd w:fill="b6d7a8" w:val="clear"/>
        </w:rPr>
      </w:pPr>
      <w:r w:rsidDel="00000000" w:rsidR="00000000" w:rsidRPr="00000000">
        <w:rPr>
          <w:rtl w:val="0"/>
        </w:rPr>
      </w:r>
    </w:p>
    <w:p w:rsidR="00000000" w:rsidDel="00000000" w:rsidP="00000000" w:rsidRDefault="00000000" w:rsidRPr="00000000" w14:paraId="000000DA">
      <w:pPr>
        <w:rPr>
          <w:rFonts w:ascii="Lato" w:cs="Lato" w:eastAsia="Lato" w:hAnsi="Lato"/>
          <w:shd w:fill="b6d7a8" w:val="clear"/>
        </w:rPr>
      </w:pPr>
      <w:r w:rsidDel="00000000" w:rsidR="00000000" w:rsidRPr="00000000">
        <w:rPr>
          <w:rFonts w:ascii="Lato" w:cs="Lato" w:eastAsia="Lato" w:hAnsi="Lato"/>
          <w:shd w:fill="b6d7a8" w:val="clear"/>
          <w:rtl w:val="0"/>
        </w:rPr>
        <w:t xml:space="preserve"> We will start from our first thought</w:t>
      </w:r>
    </w:p>
    <w:p w:rsidR="00000000" w:rsidDel="00000000" w:rsidP="00000000" w:rsidRDefault="00000000" w:rsidRPr="00000000" w14:paraId="000000DB">
      <w:pPr>
        <w:rPr>
          <w:rFonts w:ascii="Lato" w:cs="Lato" w:eastAsia="Lato" w:hAnsi="Lato"/>
          <w:shd w:fill="b6d7a8" w:val="clear"/>
        </w:rPr>
      </w:pPr>
      <w:r w:rsidDel="00000000" w:rsidR="00000000" w:rsidRPr="00000000">
        <w:rPr>
          <w:rtl w:val="0"/>
        </w:rPr>
      </w:r>
    </w:p>
    <w:p w:rsidR="00000000" w:rsidDel="00000000" w:rsidP="00000000" w:rsidRDefault="00000000" w:rsidRPr="00000000" w14:paraId="000000DC">
      <w:pPr>
        <w:rPr>
          <w:rFonts w:ascii="Lato" w:cs="Lato" w:eastAsia="Lato" w:hAnsi="Lato"/>
        </w:rPr>
      </w:pPr>
      <w:r w:rsidDel="00000000" w:rsidR="00000000" w:rsidRPr="00000000">
        <w:rPr>
          <w:rFonts w:ascii="Lato" w:cs="Lato" w:eastAsia="Lato" w:hAnsi="Lato"/>
          <w:rtl w:val="0"/>
        </w:rPr>
        <w:t xml:space="preserve">Problem statement:</w:t>
      </w:r>
    </w:p>
    <w:p w:rsidR="00000000" w:rsidDel="00000000" w:rsidP="00000000" w:rsidRDefault="00000000" w:rsidRPr="00000000" w14:paraId="000000DD">
      <w:pPr>
        <w:rPr>
          <w:rFonts w:ascii="Lato" w:cs="Lato" w:eastAsia="Lato" w:hAnsi="Lato"/>
        </w:rPr>
      </w:pPr>
      <w:r w:rsidDel="00000000" w:rsidR="00000000" w:rsidRPr="00000000">
        <w:rPr>
          <w:rFonts w:ascii="Lato" w:cs="Lato" w:eastAsia="Lato" w:hAnsi="Lato"/>
          <w:rtl w:val="0"/>
        </w:rPr>
        <w:t xml:space="preserve">“Lack of effective method of controlling emotions in advertisements.”</w:t>
      </w:r>
    </w:p>
    <w:p w:rsidR="00000000" w:rsidDel="00000000" w:rsidP="00000000" w:rsidRDefault="00000000" w:rsidRPr="00000000" w14:paraId="000000DE">
      <w:pPr>
        <w:rPr>
          <w:rFonts w:ascii="Lato" w:cs="Lato" w:eastAsia="Lato" w:hAnsi="Lato"/>
        </w:rPr>
      </w:pPr>
      <w:r w:rsidDel="00000000" w:rsidR="00000000" w:rsidRPr="00000000">
        <w:rPr>
          <w:rFonts w:ascii="Lato" w:cs="Lato" w:eastAsia="Lato" w:hAnsi="Lato"/>
          <w:rtl w:val="0"/>
        </w:rPr>
        <w:t xml:space="preserve">“Advertisement stir up/evoke inappriopriate emotions”</w:t>
      </w:r>
    </w:p>
    <w:p w:rsidR="00000000" w:rsidDel="00000000" w:rsidP="00000000" w:rsidRDefault="00000000" w:rsidRPr="00000000" w14:paraId="000000DF">
      <w:pPr>
        <w:rPr>
          <w:rFonts w:ascii="Lato" w:cs="Lato" w:eastAsia="Lato" w:hAnsi="Lato"/>
        </w:rPr>
      </w:pPr>
      <w:r w:rsidDel="00000000" w:rsidR="00000000" w:rsidRPr="00000000">
        <w:rPr>
          <w:rtl w:val="0"/>
        </w:rPr>
      </w:r>
    </w:p>
    <w:p w:rsidR="00000000" w:rsidDel="00000000" w:rsidP="00000000" w:rsidRDefault="00000000" w:rsidRPr="00000000" w14:paraId="000000E0">
      <w:pPr>
        <w:rPr>
          <w:rFonts w:ascii="Lato" w:cs="Lato" w:eastAsia="Lato" w:hAnsi="Lato"/>
        </w:rPr>
      </w:pPr>
      <w:r w:rsidDel="00000000" w:rsidR="00000000" w:rsidRPr="00000000">
        <w:rPr>
          <w:rtl w:val="0"/>
        </w:rPr>
      </w:r>
    </w:p>
    <w:p w:rsidR="00000000" w:rsidDel="00000000" w:rsidP="00000000" w:rsidRDefault="00000000" w:rsidRPr="00000000" w14:paraId="000000E1">
      <w:pPr>
        <w:rPr>
          <w:rFonts w:ascii="Lato" w:cs="Lato" w:eastAsia="Lato" w:hAnsi="Lato"/>
        </w:rPr>
      </w:pPr>
      <w:r w:rsidDel="00000000" w:rsidR="00000000" w:rsidRPr="00000000">
        <w:rPr>
          <w:rFonts w:ascii="Lato" w:cs="Lato" w:eastAsia="Lato" w:hAnsi="Lato"/>
          <w:rtl w:val="0"/>
        </w:rPr>
        <w:t xml:space="preserve">Problem:</w:t>
      </w:r>
    </w:p>
    <w:p w:rsidR="00000000" w:rsidDel="00000000" w:rsidP="00000000" w:rsidRDefault="00000000" w:rsidRPr="00000000" w14:paraId="000000E2">
      <w:pPr>
        <w:rPr>
          <w:rFonts w:ascii="Lato" w:cs="Lato" w:eastAsia="Lato" w:hAnsi="Lato"/>
        </w:rPr>
      </w:pPr>
      <w:r w:rsidDel="00000000" w:rsidR="00000000" w:rsidRPr="00000000">
        <w:rPr>
          <w:rFonts w:ascii="Lato" w:cs="Lato" w:eastAsia="Lato" w:hAnsi="Lato"/>
          <w:rtl w:val="0"/>
        </w:rPr>
        <w:t xml:space="preserve">“Wkurwiajace reklamy</w:t>
      </w:r>
    </w:p>
    <w:p w:rsidR="00000000" w:rsidDel="00000000" w:rsidP="00000000" w:rsidRDefault="00000000" w:rsidRPr="00000000" w14:paraId="000000E3">
      <w:pPr>
        <w:rPr>
          <w:rFonts w:ascii="Lato" w:cs="Lato" w:eastAsia="Lato" w:hAnsi="Lato"/>
        </w:rPr>
      </w:pPr>
      <w:r w:rsidDel="00000000" w:rsidR="00000000" w:rsidRPr="00000000">
        <w:rPr>
          <w:rFonts w:ascii="Lato" w:cs="Lato" w:eastAsia="Lato" w:hAnsi="Lato"/>
          <w:rtl w:val="0"/>
        </w:rPr>
        <w:t xml:space="preserve">“Ineffective advertisement”</w:t>
      </w:r>
    </w:p>
    <w:p w:rsidR="00000000" w:rsidDel="00000000" w:rsidP="00000000" w:rsidRDefault="00000000" w:rsidRPr="00000000" w14:paraId="000000E4">
      <w:pPr>
        <w:rPr>
          <w:rFonts w:ascii="Lato" w:cs="Lato" w:eastAsia="Lato" w:hAnsi="Lato"/>
        </w:rPr>
      </w:pPr>
      <w:r w:rsidDel="00000000" w:rsidR="00000000" w:rsidRPr="00000000">
        <w:rPr>
          <w:rtl w:val="0"/>
        </w:rPr>
      </w:r>
    </w:p>
    <w:p w:rsidR="00000000" w:rsidDel="00000000" w:rsidP="00000000" w:rsidRDefault="00000000" w:rsidRPr="00000000" w14:paraId="000000E5">
      <w:pPr>
        <w:rPr>
          <w:rFonts w:ascii="Lato" w:cs="Lato" w:eastAsia="Lato" w:hAnsi="Lato"/>
        </w:rPr>
      </w:pPr>
      <w:r w:rsidDel="00000000" w:rsidR="00000000" w:rsidRPr="00000000">
        <w:rPr>
          <w:rtl w:val="0"/>
        </w:rPr>
      </w:r>
    </w:p>
    <w:p w:rsidR="00000000" w:rsidDel="00000000" w:rsidP="00000000" w:rsidRDefault="00000000" w:rsidRPr="00000000" w14:paraId="000000E6">
      <w:pPr>
        <w:rPr>
          <w:rFonts w:ascii="Lato" w:cs="Lato" w:eastAsia="Lato" w:hAnsi="Lato"/>
        </w:rPr>
      </w:pPr>
      <w:r w:rsidDel="00000000" w:rsidR="00000000" w:rsidRPr="00000000">
        <w:rPr>
          <w:rFonts w:ascii="Lato" w:cs="Lato" w:eastAsia="Lato" w:hAnsi="Lato"/>
          <w:rtl w:val="0"/>
        </w:rPr>
        <w:t xml:space="preserve">And today we would like to talk about emotions.</w:t>
      </w:r>
    </w:p>
    <w:p w:rsidR="00000000" w:rsidDel="00000000" w:rsidP="00000000" w:rsidRDefault="00000000" w:rsidRPr="00000000" w14:paraId="000000E7">
      <w:pPr>
        <w:rPr>
          <w:rFonts w:ascii="Lato" w:cs="Lato" w:eastAsia="Lato" w:hAnsi="Lato"/>
        </w:rPr>
      </w:pPr>
      <w:r w:rsidDel="00000000" w:rsidR="00000000" w:rsidRPr="00000000">
        <w:rPr>
          <w:rtl w:val="0"/>
        </w:rPr>
      </w:r>
    </w:p>
    <w:p w:rsidR="00000000" w:rsidDel="00000000" w:rsidP="00000000" w:rsidRDefault="00000000" w:rsidRPr="00000000" w14:paraId="000000E8">
      <w:pPr>
        <w:rPr>
          <w:rFonts w:ascii="Lato" w:cs="Lato" w:eastAsia="Lato" w:hAnsi="Lato"/>
        </w:rPr>
      </w:pPr>
      <w:r w:rsidDel="00000000" w:rsidR="00000000" w:rsidRPr="00000000">
        <w:rPr>
          <w:rFonts w:ascii="Lato" w:cs="Lato" w:eastAsia="Lato" w:hAnsi="Lato"/>
          <w:rtl w:val="0"/>
        </w:rPr>
        <w:t xml:space="preserve">Let us tell you a story about a four people</w:t>
      </w:r>
    </w:p>
    <w:p w:rsidR="00000000" w:rsidDel="00000000" w:rsidP="00000000" w:rsidRDefault="00000000" w:rsidRPr="00000000" w14:paraId="000000E9">
      <w:pPr>
        <w:rPr>
          <w:rFonts w:ascii="Lato" w:cs="Lato" w:eastAsia="Lato" w:hAnsi="Lato"/>
        </w:rPr>
      </w:pPr>
      <w:r w:rsidDel="00000000" w:rsidR="00000000" w:rsidRPr="00000000">
        <w:rPr>
          <w:rFonts w:ascii="Lato" w:cs="Lato" w:eastAsia="Lato" w:hAnsi="Lato"/>
          <w:rtl w:val="0"/>
        </w:rPr>
        <w:t xml:space="preserve">Let us tell you a story about how our team was build/problem we gonna solve </w:t>
      </w:r>
    </w:p>
    <w:p w:rsidR="00000000" w:rsidDel="00000000" w:rsidP="00000000" w:rsidRDefault="00000000" w:rsidRPr="00000000" w14:paraId="000000EA">
      <w:pPr>
        <w:rPr>
          <w:rFonts w:ascii="Lato" w:cs="Lato" w:eastAsia="Lato" w:hAnsi="Lato"/>
        </w:rPr>
      </w:pPr>
      <w:r w:rsidDel="00000000" w:rsidR="00000000" w:rsidRPr="00000000">
        <w:rPr>
          <w:rtl w:val="0"/>
        </w:rPr>
      </w:r>
    </w:p>
    <w:p w:rsidR="00000000" w:rsidDel="00000000" w:rsidP="00000000" w:rsidRDefault="00000000" w:rsidRPr="00000000" w14:paraId="000000EB">
      <w:pPr>
        <w:rPr>
          <w:rFonts w:ascii="Lato" w:cs="Lato" w:eastAsia="Lato" w:hAnsi="Lato"/>
        </w:rPr>
      </w:pPr>
      <w:r w:rsidDel="00000000" w:rsidR="00000000" w:rsidRPr="00000000">
        <w:rPr>
          <w:rtl w:val="0"/>
        </w:rPr>
      </w:r>
    </w:p>
    <w:p w:rsidR="00000000" w:rsidDel="00000000" w:rsidP="00000000" w:rsidRDefault="00000000" w:rsidRPr="00000000" w14:paraId="000000EC">
      <w:pPr>
        <w:rPr>
          <w:rFonts w:ascii="Lato" w:cs="Lato" w:eastAsia="Lato" w:hAnsi="Lato"/>
        </w:rPr>
      </w:pPr>
      <w:r w:rsidDel="00000000" w:rsidR="00000000" w:rsidRPr="00000000">
        <w:rPr>
          <w:rFonts w:ascii="Lato" w:cs="Lato" w:eastAsia="Lato" w:hAnsi="Lato"/>
          <w:rtl w:val="0"/>
        </w:rPr>
        <w:t xml:space="preserve">*topic introduction*</w:t>
      </w:r>
    </w:p>
    <w:p w:rsidR="00000000" w:rsidDel="00000000" w:rsidP="00000000" w:rsidRDefault="00000000" w:rsidRPr="00000000" w14:paraId="000000ED">
      <w:pPr>
        <w:rPr>
          <w:rFonts w:ascii="Lato" w:cs="Lato" w:eastAsia="Lato" w:hAnsi="Lato"/>
        </w:rPr>
      </w:pPr>
      <w:r w:rsidDel="00000000" w:rsidR="00000000" w:rsidRPr="00000000">
        <w:rPr>
          <w:rtl w:val="0"/>
        </w:rPr>
      </w:r>
    </w:p>
    <w:p w:rsidR="00000000" w:rsidDel="00000000" w:rsidP="00000000" w:rsidRDefault="00000000" w:rsidRPr="00000000" w14:paraId="000000EE">
      <w:pPr>
        <w:rPr>
          <w:rFonts w:ascii="Lato" w:cs="Lato" w:eastAsia="Lato" w:hAnsi="Lato"/>
        </w:rPr>
      </w:pPr>
      <w:r w:rsidDel="00000000" w:rsidR="00000000" w:rsidRPr="00000000">
        <w:rPr>
          <w:rFonts w:ascii="Lato" w:cs="Lato" w:eastAsia="Lato" w:hAnsi="Lato"/>
          <w:rtl w:val="0"/>
        </w:rPr>
        <w:t xml:space="preserve">At the very beginning, when we met our supervisor and the topic </w:t>
      </w:r>
    </w:p>
    <w:p w:rsidR="00000000" w:rsidDel="00000000" w:rsidP="00000000" w:rsidRDefault="00000000" w:rsidRPr="00000000" w14:paraId="000000EF">
      <w:pPr>
        <w:rPr>
          <w:rFonts w:ascii="Lato" w:cs="Lato" w:eastAsia="Lato" w:hAnsi="Lato"/>
        </w:rPr>
      </w:pPr>
      <w:r w:rsidDel="00000000" w:rsidR="00000000" w:rsidRPr="00000000">
        <w:rPr>
          <w:rtl w:val="0"/>
        </w:rPr>
      </w:r>
    </w:p>
    <w:p w:rsidR="00000000" w:rsidDel="00000000" w:rsidP="00000000" w:rsidRDefault="00000000" w:rsidRPr="00000000" w14:paraId="000000F0">
      <w:pPr>
        <w:rPr>
          <w:rFonts w:ascii="Lato" w:cs="Lato" w:eastAsia="Lato" w:hAnsi="Lato"/>
        </w:rPr>
      </w:pPr>
      <w:r w:rsidDel="00000000" w:rsidR="00000000" w:rsidRPr="00000000">
        <w:rPr>
          <w:rtl w:val="0"/>
        </w:rPr>
      </w:r>
    </w:p>
    <w:p w:rsidR="00000000" w:rsidDel="00000000" w:rsidP="00000000" w:rsidRDefault="00000000" w:rsidRPr="00000000" w14:paraId="000000F1">
      <w:pPr>
        <w:rPr>
          <w:rFonts w:ascii="Lato" w:cs="Lato" w:eastAsia="Lato" w:hAnsi="Lato"/>
        </w:rPr>
      </w:pPr>
      <w:r w:rsidDel="00000000" w:rsidR="00000000" w:rsidRPr="00000000">
        <w:rPr>
          <w:rtl w:val="0"/>
        </w:rPr>
      </w:r>
    </w:p>
    <w:p w:rsidR="00000000" w:rsidDel="00000000" w:rsidP="00000000" w:rsidRDefault="00000000" w:rsidRPr="00000000" w14:paraId="000000F2">
      <w:pPr>
        <w:rPr>
          <w:rFonts w:ascii="Lato" w:cs="Lato" w:eastAsia="Lato" w:hAnsi="Lato"/>
        </w:rPr>
      </w:pPr>
      <w:r w:rsidDel="00000000" w:rsidR="00000000" w:rsidRPr="00000000">
        <w:rPr>
          <w:rtl w:val="0"/>
        </w:rPr>
      </w:r>
    </w:p>
    <w:p w:rsidR="00000000" w:rsidDel="00000000" w:rsidP="00000000" w:rsidRDefault="00000000" w:rsidRPr="00000000" w14:paraId="000000F3">
      <w:pPr>
        <w:rPr>
          <w:rFonts w:ascii="Lato" w:cs="Lato" w:eastAsia="Lato" w:hAnsi="Lato"/>
        </w:rPr>
      </w:pPr>
      <w:r w:rsidDel="00000000" w:rsidR="00000000" w:rsidRPr="00000000">
        <w:rPr>
          <w:rtl w:val="0"/>
        </w:rPr>
      </w:r>
    </w:p>
    <w:p w:rsidR="00000000" w:rsidDel="00000000" w:rsidP="00000000" w:rsidRDefault="00000000" w:rsidRPr="00000000" w14:paraId="000000F4">
      <w:pPr>
        <w:rPr>
          <w:rFonts w:ascii="Lato" w:cs="Lato" w:eastAsia="Lato" w:hAnsi="Lato"/>
        </w:rPr>
      </w:pPr>
      <w:r w:rsidDel="00000000" w:rsidR="00000000" w:rsidRPr="00000000">
        <w:rPr>
          <w:rtl w:val="0"/>
        </w:rPr>
      </w:r>
    </w:p>
    <w:p w:rsidR="00000000" w:rsidDel="00000000" w:rsidP="00000000" w:rsidRDefault="00000000" w:rsidRPr="00000000" w14:paraId="000000F5">
      <w:pPr>
        <w:rPr>
          <w:rFonts w:ascii="Lato" w:cs="Lato" w:eastAsia="Lato" w:hAnsi="Lato"/>
        </w:rPr>
      </w:pPr>
      <w:r w:rsidDel="00000000" w:rsidR="00000000" w:rsidRPr="00000000">
        <w:rPr>
          <w:rtl w:val="0"/>
        </w:rPr>
      </w:r>
    </w:p>
    <w:p w:rsidR="00000000" w:rsidDel="00000000" w:rsidP="00000000" w:rsidRDefault="00000000" w:rsidRPr="00000000" w14:paraId="000000F6">
      <w:pPr>
        <w:rPr>
          <w:rFonts w:ascii="Lato" w:cs="Lato" w:eastAsia="Lato" w:hAnsi="Lato"/>
        </w:rPr>
      </w:pPr>
      <w:r w:rsidDel="00000000" w:rsidR="00000000" w:rsidRPr="00000000">
        <w:rPr>
          <w:rtl w:val="0"/>
        </w:rPr>
      </w:r>
    </w:p>
    <w:p w:rsidR="00000000" w:rsidDel="00000000" w:rsidP="00000000" w:rsidRDefault="00000000" w:rsidRPr="00000000" w14:paraId="000000F7">
      <w:pPr>
        <w:rPr>
          <w:rFonts w:ascii="Lato" w:cs="Lato" w:eastAsia="Lato" w:hAnsi="Lato"/>
        </w:rPr>
      </w:pPr>
      <w:r w:rsidDel="00000000" w:rsidR="00000000" w:rsidRPr="00000000">
        <w:rPr>
          <w:rtl w:val="0"/>
        </w:rPr>
      </w:r>
    </w:p>
    <w:p w:rsidR="00000000" w:rsidDel="00000000" w:rsidP="00000000" w:rsidRDefault="00000000" w:rsidRPr="00000000" w14:paraId="000000F8">
      <w:pPr>
        <w:rPr>
          <w:rFonts w:ascii="Lato" w:cs="Lato" w:eastAsia="Lato" w:hAnsi="Lato"/>
        </w:rPr>
      </w:pPr>
      <w:r w:rsidDel="00000000" w:rsidR="00000000" w:rsidRPr="00000000">
        <w:rPr>
          <w:rtl w:val="0"/>
        </w:rPr>
      </w:r>
    </w:p>
    <w:p w:rsidR="00000000" w:rsidDel="00000000" w:rsidP="00000000" w:rsidRDefault="00000000" w:rsidRPr="00000000" w14:paraId="000000F9">
      <w:pPr>
        <w:rPr>
          <w:rFonts w:ascii="Lato" w:cs="Lato" w:eastAsia="Lato" w:hAnsi="Lato"/>
        </w:rPr>
      </w:pPr>
      <w:r w:rsidDel="00000000" w:rsidR="00000000" w:rsidRPr="00000000">
        <w:rPr>
          <w:rtl w:val="0"/>
        </w:rPr>
      </w:r>
    </w:p>
    <w:p w:rsidR="00000000" w:rsidDel="00000000" w:rsidP="00000000" w:rsidRDefault="00000000" w:rsidRPr="00000000" w14:paraId="000000FA">
      <w:pPr>
        <w:rPr>
          <w:rFonts w:ascii="Lato" w:cs="Lato" w:eastAsia="Lato" w:hAnsi="Lato"/>
        </w:rPr>
      </w:pPr>
      <w:r w:rsidDel="00000000" w:rsidR="00000000" w:rsidRPr="00000000">
        <w:rPr>
          <w:rtl w:val="0"/>
        </w:rPr>
      </w:r>
    </w:p>
    <w:p w:rsidR="00000000" w:rsidDel="00000000" w:rsidP="00000000" w:rsidRDefault="00000000" w:rsidRPr="00000000" w14:paraId="000000FB">
      <w:pPr>
        <w:rPr>
          <w:rFonts w:ascii="Lato" w:cs="Lato" w:eastAsia="Lato" w:hAnsi="Lato"/>
        </w:rPr>
      </w:pPr>
      <w:r w:rsidDel="00000000" w:rsidR="00000000" w:rsidRPr="00000000">
        <w:rPr>
          <w:rtl w:val="0"/>
        </w:rPr>
      </w:r>
    </w:p>
    <w:p w:rsidR="00000000" w:rsidDel="00000000" w:rsidP="00000000" w:rsidRDefault="00000000" w:rsidRPr="00000000" w14:paraId="000000FC">
      <w:pPr>
        <w:rPr>
          <w:rFonts w:ascii="Lato" w:cs="Lato" w:eastAsia="Lato" w:hAnsi="Lato"/>
        </w:rPr>
      </w:pPr>
      <w:r w:rsidDel="00000000" w:rsidR="00000000" w:rsidRPr="00000000">
        <w:rPr>
          <w:rtl w:val="0"/>
        </w:rPr>
      </w:r>
    </w:p>
    <w:p w:rsidR="00000000" w:rsidDel="00000000" w:rsidP="00000000" w:rsidRDefault="00000000" w:rsidRPr="00000000" w14:paraId="000000FD">
      <w:pPr>
        <w:rPr>
          <w:rFonts w:ascii="Lato" w:cs="Lato" w:eastAsia="Lato" w:hAnsi="Lato"/>
        </w:rPr>
      </w:pPr>
      <w:r w:rsidDel="00000000" w:rsidR="00000000" w:rsidRPr="00000000">
        <w:rPr>
          <w:rFonts w:ascii="Lato" w:cs="Lato" w:eastAsia="Lato" w:hAnsi="Lato"/>
          <w:rtl w:val="0"/>
        </w:rPr>
        <w:t xml:space="preserve">Hello and welcome everyone </w:t>
      </w:r>
    </w:p>
    <w:p w:rsidR="00000000" w:rsidDel="00000000" w:rsidP="00000000" w:rsidRDefault="00000000" w:rsidRPr="00000000" w14:paraId="000000FE">
      <w:pPr>
        <w:rPr>
          <w:rFonts w:ascii="Lato" w:cs="Lato" w:eastAsia="Lato" w:hAnsi="Lato"/>
        </w:rPr>
      </w:pPr>
      <w:r w:rsidDel="00000000" w:rsidR="00000000" w:rsidRPr="00000000">
        <w:rPr>
          <w:rFonts w:ascii="Lato" w:cs="Lato" w:eastAsia="Lato" w:hAnsi="Lato"/>
          <w:rtl w:val="0"/>
        </w:rPr>
        <w:t xml:space="preserve">My name is xxx, and here is xxx and….</w:t>
      </w:r>
    </w:p>
    <w:p w:rsidR="00000000" w:rsidDel="00000000" w:rsidP="00000000" w:rsidRDefault="00000000" w:rsidRPr="00000000" w14:paraId="000000FF">
      <w:pPr>
        <w:rPr>
          <w:rFonts w:ascii="Lato" w:cs="Lato" w:eastAsia="Lato" w:hAnsi="Lato"/>
        </w:rPr>
      </w:pPr>
      <w:r w:rsidDel="00000000" w:rsidR="00000000" w:rsidRPr="00000000">
        <w:rPr>
          <w:rtl w:val="0"/>
        </w:rPr>
      </w:r>
    </w:p>
    <w:p w:rsidR="00000000" w:rsidDel="00000000" w:rsidP="00000000" w:rsidRDefault="00000000" w:rsidRPr="00000000" w14:paraId="00000100">
      <w:pPr>
        <w:rPr>
          <w:rFonts w:ascii="Lato" w:cs="Lato" w:eastAsia="Lato" w:hAnsi="Lato"/>
        </w:rPr>
      </w:pPr>
      <w:r w:rsidDel="00000000" w:rsidR="00000000" w:rsidRPr="00000000">
        <w:rPr>
          <w:rFonts w:ascii="Lato" w:cs="Lato" w:eastAsia="Lato" w:hAnsi="Lato"/>
          <w:rtl w:val="0"/>
        </w:rPr>
        <w:t xml:space="preserve">We would like to shortly present the process of our research on the topic “affective computiting and emotion detection” which</w:t>
      </w:r>
      <w:r w:rsidDel="00000000" w:rsidR="00000000" w:rsidRPr="00000000">
        <w:rPr>
          <w:rFonts w:ascii="Lato" w:cs="Lato" w:eastAsia="Lato" w:hAnsi="Lato"/>
          <w:u w:val="single"/>
          <w:rtl w:val="0"/>
        </w:rPr>
        <w:t xml:space="preserve"> we were given due to the PBL program/subject</w:t>
      </w:r>
      <w:r w:rsidDel="00000000" w:rsidR="00000000" w:rsidRPr="00000000">
        <w:rPr>
          <w:rFonts w:ascii="Lato" w:cs="Lato" w:eastAsia="Lato" w:hAnsi="Lato"/>
          <w:rtl w:val="0"/>
        </w:rPr>
        <w:t xml:space="preserve">.</w:t>
      </w:r>
    </w:p>
    <w:p w:rsidR="00000000" w:rsidDel="00000000" w:rsidP="00000000" w:rsidRDefault="00000000" w:rsidRPr="00000000" w14:paraId="00000101">
      <w:pPr>
        <w:ind w:firstLine="720"/>
        <w:rPr>
          <w:rFonts w:ascii="Lato" w:cs="Lato" w:eastAsia="Lato" w:hAnsi="Lato"/>
          <w:i w:val="1"/>
          <w:color w:val="666666"/>
        </w:rPr>
      </w:pPr>
      <w:r w:rsidDel="00000000" w:rsidR="00000000" w:rsidRPr="00000000">
        <w:rPr>
          <w:rFonts w:ascii="Lato" w:cs="Lato" w:eastAsia="Lato" w:hAnsi="Lato"/>
          <w:i w:val="1"/>
          <w:color w:val="666666"/>
          <w:rtl w:val="0"/>
        </w:rPr>
        <w:t xml:space="preserve">// nie wiem czy dobry to pomysl zeby wspomniec o PBL’u (podkreslony fragment)… co sadzicie? </w:t>
      </w:r>
    </w:p>
    <w:p w:rsidR="00000000" w:rsidDel="00000000" w:rsidP="00000000" w:rsidRDefault="00000000" w:rsidRPr="00000000" w14:paraId="00000102">
      <w:pPr>
        <w:ind w:firstLine="720"/>
        <w:rPr>
          <w:rFonts w:ascii="Lato" w:cs="Lato" w:eastAsia="Lato" w:hAnsi="Lato"/>
        </w:rPr>
      </w:pPr>
      <w:r w:rsidDel="00000000" w:rsidR="00000000" w:rsidRPr="00000000">
        <w:rPr>
          <w:rtl w:val="0"/>
        </w:rPr>
      </w:r>
    </w:p>
    <w:p w:rsidR="00000000" w:rsidDel="00000000" w:rsidP="00000000" w:rsidRDefault="00000000" w:rsidRPr="00000000" w14:paraId="00000103">
      <w:pPr>
        <w:rPr>
          <w:rFonts w:ascii="Lato" w:cs="Lato" w:eastAsia="Lato" w:hAnsi="Lato"/>
          <w:i w:val="1"/>
          <w:color w:val="666666"/>
        </w:rPr>
      </w:pPr>
      <w:r w:rsidDel="00000000" w:rsidR="00000000" w:rsidRPr="00000000">
        <w:rPr>
          <w:rFonts w:ascii="Lato" w:cs="Lato" w:eastAsia="Lato" w:hAnsi="Lato"/>
          <w:rtl w:val="0"/>
        </w:rPr>
        <w:t xml:space="preserve">At the end we stated that: “there is lack effective method of controlling emotions in advertisements.” </w:t>
      </w:r>
      <w:r w:rsidDel="00000000" w:rsidR="00000000" w:rsidRPr="00000000">
        <w:rPr>
          <w:rFonts w:ascii="Lato" w:cs="Lato" w:eastAsia="Lato" w:hAnsi="Lato"/>
          <w:i w:val="1"/>
          <w:color w:val="666666"/>
          <w:rtl w:val="0"/>
        </w:rPr>
        <w:t xml:space="preserve">// lub cos w tym guscie… poki co nie zastanawialem sie jak ladniej sformulowac to zdanie</w:t>
      </w:r>
    </w:p>
    <w:p w:rsidR="00000000" w:rsidDel="00000000" w:rsidP="00000000" w:rsidRDefault="00000000" w:rsidRPr="00000000" w14:paraId="00000104">
      <w:pPr>
        <w:rPr>
          <w:rFonts w:ascii="Lato" w:cs="Lato" w:eastAsia="Lato" w:hAnsi="Lato"/>
        </w:rPr>
      </w:pPr>
      <w:r w:rsidDel="00000000" w:rsidR="00000000" w:rsidRPr="00000000">
        <w:rPr>
          <w:rtl w:val="0"/>
        </w:rPr>
      </w:r>
    </w:p>
    <w:p w:rsidR="00000000" w:rsidDel="00000000" w:rsidP="00000000" w:rsidRDefault="00000000" w:rsidRPr="00000000" w14:paraId="00000105">
      <w:pPr>
        <w:rPr>
          <w:rFonts w:ascii="Lato" w:cs="Lato" w:eastAsia="Lato" w:hAnsi="Lato"/>
        </w:rPr>
      </w:pPr>
      <w:r w:rsidDel="00000000" w:rsidR="00000000" w:rsidRPr="00000000">
        <w:rPr>
          <w:rFonts w:ascii="Lato" w:cs="Lato" w:eastAsia="Lato" w:hAnsi="Lato"/>
          <w:rtl w:val="0"/>
        </w:rPr>
        <w:t xml:space="preserve">However, how actually did we come to such conclusion? </w:t>
      </w:r>
    </w:p>
    <w:p w:rsidR="00000000" w:rsidDel="00000000" w:rsidP="00000000" w:rsidRDefault="00000000" w:rsidRPr="00000000" w14:paraId="00000106">
      <w:pPr>
        <w:rPr>
          <w:rFonts w:ascii="Lato" w:cs="Lato" w:eastAsia="Lato" w:hAnsi="Lato"/>
        </w:rPr>
      </w:pPr>
      <w:r w:rsidDel="00000000" w:rsidR="00000000" w:rsidRPr="00000000">
        <w:rPr>
          <w:rtl w:val="0"/>
        </w:rPr>
      </w:r>
    </w:p>
    <w:p w:rsidR="00000000" w:rsidDel="00000000" w:rsidP="00000000" w:rsidRDefault="00000000" w:rsidRPr="00000000" w14:paraId="00000107">
      <w:pPr>
        <w:rPr>
          <w:rFonts w:ascii="Lato" w:cs="Lato" w:eastAsia="Lato" w:hAnsi="Lato"/>
        </w:rPr>
      </w:pPr>
      <w:r w:rsidDel="00000000" w:rsidR="00000000" w:rsidRPr="00000000">
        <w:rPr>
          <w:rFonts w:ascii="Lato" w:cs="Lato" w:eastAsia="Lato" w:hAnsi="Lato"/>
          <w:rtl w:val="0"/>
        </w:rPr>
        <w:t xml:space="preserve">At first, our aproach was quite different. </w:t>
      </w:r>
      <w:r w:rsidDel="00000000" w:rsidR="00000000" w:rsidRPr="00000000">
        <w:rPr>
          <w:rFonts w:ascii="Lato" w:cs="Lato" w:eastAsia="Lato" w:hAnsi="Lato"/>
          <w:u w:val="single"/>
          <w:rtl w:val="0"/>
        </w:rPr>
        <w:t xml:space="preserve">What may surprise you, is that, </w:t>
      </w:r>
      <w:r w:rsidDel="00000000" w:rsidR="00000000" w:rsidRPr="00000000">
        <w:rPr>
          <w:rFonts w:ascii="Lato" w:cs="Lato" w:eastAsia="Lato" w:hAnsi="Lato"/>
          <w:rtl w:val="0"/>
        </w:rPr>
        <w:t xml:space="preserve">after the overall/general research considering: bio-feedback, deep learning and emotions themselves, we directed our course into detection of the depression/depression detection. </w:t>
      </w:r>
      <w:r w:rsidDel="00000000" w:rsidR="00000000" w:rsidRPr="00000000">
        <w:rPr>
          <w:rFonts w:ascii="Lato" w:cs="Lato" w:eastAsia="Lato" w:hAnsi="Lato"/>
          <w:i w:val="1"/>
          <w:color w:val="666666"/>
          <w:rtl w:val="0"/>
        </w:rPr>
        <w:t xml:space="preserve">//podkreslonie zdanie zastanawiam sie czy nie wyjebac </w:t>
      </w:r>
      <w:r w:rsidDel="00000000" w:rsidR="00000000" w:rsidRPr="00000000">
        <w:rPr>
          <w:rFonts w:ascii="Lato" w:cs="Lato" w:eastAsia="Lato" w:hAnsi="Lato"/>
          <w:rtl w:val="0"/>
        </w:rPr>
        <w:t xml:space="preserve">  </w:t>
      </w:r>
    </w:p>
    <w:p w:rsidR="00000000" w:rsidDel="00000000" w:rsidP="00000000" w:rsidRDefault="00000000" w:rsidRPr="00000000" w14:paraId="00000108">
      <w:pPr>
        <w:rPr>
          <w:rFonts w:ascii="Lato" w:cs="Lato" w:eastAsia="Lato" w:hAnsi="Lato"/>
        </w:rPr>
      </w:pPr>
      <w:r w:rsidDel="00000000" w:rsidR="00000000" w:rsidRPr="00000000">
        <w:rPr>
          <w:rtl w:val="0"/>
        </w:rPr>
      </w:r>
    </w:p>
    <w:p w:rsidR="00000000" w:rsidDel="00000000" w:rsidP="00000000" w:rsidRDefault="00000000" w:rsidRPr="00000000" w14:paraId="00000109">
      <w:pPr>
        <w:rPr>
          <w:rFonts w:ascii="Lato" w:cs="Lato" w:eastAsia="Lato" w:hAnsi="Lato"/>
          <w:i w:val="1"/>
          <w:color w:val="666666"/>
        </w:rPr>
      </w:pPr>
      <w:r w:rsidDel="00000000" w:rsidR="00000000" w:rsidRPr="00000000">
        <w:rPr>
          <w:rFonts w:ascii="Lato" w:cs="Lato" w:eastAsia="Lato" w:hAnsi="Lato"/>
          <w:rtl w:val="0"/>
        </w:rPr>
        <w:t xml:space="preserve">We noticed that depression is a huge problem in our society. The number of </w:t>
      </w:r>
      <w:r w:rsidDel="00000000" w:rsidR="00000000" w:rsidRPr="00000000">
        <w:rPr>
          <w:rFonts w:ascii="Lato" w:cs="Lato" w:eastAsia="Lato" w:hAnsi="Lato"/>
          <w:u w:val="single"/>
          <w:rtl w:val="0"/>
        </w:rPr>
        <w:t xml:space="preserve">(ludzi chorujacych na depresje) </w:t>
      </w:r>
      <w:r w:rsidDel="00000000" w:rsidR="00000000" w:rsidRPr="00000000">
        <w:rPr>
          <w:rFonts w:ascii="Lato" w:cs="Lato" w:eastAsia="Lato" w:hAnsi="Lato"/>
          <w:rtl w:val="0"/>
        </w:rPr>
        <w:t xml:space="preserve">rises every year. </w:t>
      </w:r>
      <w:r w:rsidDel="00000000" w:rsidR="00000000" w:rsidRPr="00000000">
        <w:rPr>
          <w:rFonts w:ascii="Lato" w:cs="Lato" w:eastAsia="Lato" w:hAnsi="Lato"/>
          <w:rtl w:val="0"/>
        </w:rPr>
        <w:t xml:space="preserve"> </w:t>
      </w:r>
      <w:r w:rsidDel="00000000" w:rsidR="00000000" w:rsidRPr="00000000">
        <w:rPr>
          <w:rFonts w:ascii="Lato" w:cs="Lato" w:eastAsia="Lato" w:hAnsi="Lato"/>
          <w:i w:val="1"/>
          <w:color w:val="666666"/>
          <w:rtl w:val="0"/>
        </w:rPr>
        <w:t xml:space="preserve">// nie wiedzialem jak ladnie po angielsku to powiedziec </w:t>
      </w:r>
    </w:p>
    <w:p w:rsidR="00000000" w:rsidDel="00000000" w:rsidP="00000000" w:rsidRDefault="00000000" w:rsidRPr="00000000" w14:paraId="0000010A">
      <w:pPr>
        <w:rPr>
          <w:rFonts w:ascii="Lato" w:cs="Lato" w:eastAsia="Lato" w:hAnsi="Lato"/>
          <w:i w:val="1"/>
          <w:color w:val="666666"/>
        </w:rPr>
      </w:pPr>
      <w:r w:rsidDel="00000000" w:rsidR="00000000" w:rsidRPr="00000000">
        <w:rPr>
          <w:rFonts w:ascii="Lato" w:cs="Lato" w:eastAsia="Lato" w:hAnsi="Lato"/>
          <w:i w:val="1"/>
          <w:color w:val="666666"/>
          <w:rtl w:val="0"/>
        </w:rPr>
        <w:t xml:space="preserve">//i mozna pierdolnac tutaj jakis wykres na potwierdzenie</w:t>
      </w:r>
    </w:p>
    <w:p w:rsidR="00000000" w:rsidDel="00000000" w:rsidP="00000000" w:rsidRDefault="00000000" w:rsidRPr="00000000" w14:paraId="0000010B">
      <w:pPr>
        <w:rPr>
          <w:rFonts w:ascii="Lato" w:cs="Lato" w:eastAsia="Lato" w:hAnsi="Lato"/>
          <w:i w:val="1"/>
          <w:color w:val="666666"/>
        </w:rPr>
      </w:pPr>
      <w:r w:rsidDel="00000000" w:rsidR="00000000" w:rsidRPr="00000000">
        <w:rPr>
          <w:rtl w:val="0"/>
        </w:rPr>
      </w:r>
    </w:p>
    <w:p w:rsidR="00000000" w:rsidDel="00000000" w:rsidP="00000000" w:rsidRDefault="00000000" w:rsidRPr="00000000" w14:paraId="0000010C">
      <w:pPr>
        <w:rPr>
          <w:rFonts w:ascii="Lato" w:cs="Lato" w:eastAsia="Lato" w:hAnsi="Lato"/>
        </w:rPr>
      </w:pPr>
      <w:r w:rsidDel="00000000" w:rsidR="00000000" w:rsidRPr="00000000">
        <w:rPr>
          <w:rFonts w:ascii="Lato" w:cs="Lato" w:eastAsia="Lato" w:hAnsi="Lato"/>
          <w:rtl w:val="0"/>
        </w:rPr>
        <w:t xml:space="preserve">It is mostly due to the lack of the early methode detection. We thought that people in general may not be aware of the emotions, they’re feeling, or at least not aware that these negative emotions might actually damage their mental health. </w:t>
      </w:r>
    </w:p>
    <w:p w:rsidR="00000000" w:rsidDel="00000000" w:rsidP="00000000" w:rsidRDefault="00000000" w:rsidRPr="00000000" w14:paraId="0000010D">
      <w:pPr>
        <w:rPr>
          <w:rFonts w:ascii="Lato" w:cs="Lato" w:eastAsia="Lato" w:hAnsi="Lato"/>
        </w:rPr>
      </w:pPr>
      <w:r w:rsidDel="00000000" w:rsidR="00000000" w:rsidRPr="00000000">
        <w:rPr>
          <w:rtl w:val="0"/>
        </w:rPr>
      </w:r>
    </w:p>
    <w:p w:rsidR="00000000" w:rsidDel="00000000" w:rsidP="00000000" w:rsidRDefault="00000000" w:rsidRPr="00000000" w14:paraId="0000010E">
      <w:pPr>
        <w:rPr>
          <w:rFonts w:ascii="Lato" w:cs="Lato" w:eastAsia="Lato" w:hAnsi="Lato"/>
        </w:rPr>
      </w:pPr>
      <w:r w:rsidDel="00000000" w:rsidR="00000000" w:rsidRPr="00000000">
        <w:rPr>
          <w:rtl w:val="0"/>
        </w:rPr>
      </w:r>
    </w:p>
    <w:p w:rsidR="00000000" w:rsidDel="00000000" w:rsidP="00000000" w:rsidRDefault="00000000" w:rsidRPr="00000000" w14:paraId="0000010F">
      <w:pPr>
        <w:rPr>
          <w:rFonts w:ascii="Lato" w:cs="Lato" w:eastAsia="Lato" w:hAnsi="Lato"/>
        </w:rPr>
      </w:pPr>
      <w:r w:rsidDel="00000000" w:rsidR="00000000" w:rsidRPr="00000000">
        <w:rPr>
          <w:rtl w:val="0"/>
        </w:rPr>
      </w:r>
    </w:p>
    <w:p w:rsidR="00000000" w:rsidDel="00000000" w:rsidP="00000000" w:rsidRDefault="00000000" w:rsidRPr="00000000" w14:paraId="00000110">
      <w:pPr>
        <w:rPr>
          <w:rFonts w:ascii="Lato" w:cs="Lato" w:eastAsia="Lato" w:hAnsi="Lato"/>
        </w:rPr>
      </w:pPr>
      <w:r w:rsidDel="00000000" w:rsidR="00000000" w:rsidRPr="00000000">
        <w:rPr>
          <w:rtl w:val="0"/>
        </w:rPr>
      </w:r>
    </w:p>
    <w:p w:rsidR="00000000" w:rsidDel="00000000" w:rsidP="00000000" w:rsidRDefault="00000000" w:rsidRPr="00000000" w14:paraId="00000111">
      <w:pPr>
        <w:rPr>
          <w:rFonts w:ascii="Lato" w:cs="Lato" w:eastAsia="Lato" w:hAnsi="Lato"/>
        </w:rPr>
      </w:pPr>
      <w:r w:rsidDel="00000000" w:rsidR="00000000" w:rsidRPr="00000000">
        <w:rPr>
          <w:rtl w:val="0"/>
        </w:rPr>
      </w:r>
    </w:p>
    <w:p w:rsidR="00000000" w:rsidDel="00000000" w:rsidP="00000000" w:rsidRDefault="00000000" w:rsidRPr="00000000" w14:paraId="00000112">
      <w:pPr>
        <w:rPr>
          <w:rFonts w:ascii="Lato" w:cs="Lato" w:eastAsia="Lato" w:hAnsi="Lato"/>
          <w:i w:val="1"/>
          <w:color w:val="666666"/>
        </w:rPr>
      </w:pPr>
      <w:r w:rsidDel="00000000" w:rsidR="00000000" w:rsidRPr="00000000">
        <w:rPr>
          <w:rFonts w:ascii="Lato" w:cs="Lato" w:eastAsia="Lato" w:hAnsi="Lato"/>
          <w:i w:val="1"/>
          <w:color w:val="666666"/>
          <w:rtl w:val="0"/>
        </w:rPr>
        <w:t xml:space="preserve"> </w:t>
      </w:r>
    </w:p>
    <w:p w:rsidR="00000000" w:rsidDel="00000000" w:rsidP="00000000" w:rsidRDefault="00000000" w:rsidRPr="00000000" w14:paraId="00000113">
      <w:pPr>
        <w:rPr>
          <w:rFonts w:ascii="Lato" w:cs="Lato" w:eastAsia="Lato" w:hAnsi="Lato"/>
          <w:i w:val="1"/>
          <w:color w:val="666666"/>
        </w:rPr>
      </w:pPr>
      <w:r w:rsidDel="00000000" w:rsidR="00000000" w:rsidRPr="00000000">
        <w:rPr>
          <w:rtl w:val="0"/>
        </w:rPr>
      </w:r>
    </w:p>
    <w:p w:rsidR="00000000" w:rsidDel="00000000" w:rsidP="00000000" w:rsidRDefault="00000000" w:rsidRPr="00000000" w14:paraId="00000114">
      <w:pPr>
        <w:rPr>
          <w:rFonts w:ascii="Lato" w:cs="Lato" w:eastAsia="Lato" w:hAnsi="Lato"/>
          <w:color w:val="666666"/>
        </w:rPr>
      </w:pPr>
      <w:r w:rsidDel="00000000" w:rsidR="00000000" w:rsidRPr="00000000">
        <w:rPr>
          <w:rtl w:val="0"/>
        </w:rPr>
      </w:r>
    </w:p>
    <w:p w:rsidR="00000000" w:rsidDel="00000000" w:rsidP="00000000" w:rsidRDefault="00000000" w:rsidRPr="00000000" w14:paraId="00000115">
      <w:pPr>
        <w:rPr>
          <w:rFonts w:ascii="Lato" w:cs="Lato" w:eastAsia="Lato" w:hAnsi="Lato"/>
          <w:color w:val="666666"/>
        </w:rPr>
      </w:pPr>
      <w:r w:rsidDel="00000000" w:rsidR="00000000" w:rsidRPr="00000000">
        <w:br w:type="page"/>
      </w:r>
      <w:r w:rsidDel="00000000" w:rsidR="00000000" w:rsidRPr="00000000">
        <w:rPr>
          <w:rtl w:val="0"/>
        </w:rPr>
      </w:r>
    </w:p>
    <w:p w:rsidR="00000000" w:rsidDel="00000000" w:rsidP="00000000" w:rsidRDefault="00000000" w:rsidRPr="00000000" w14:paraId="00000116">
      <w:pPr>
        <w:jc w:val="center"/>
        <w:rPr>
          <w:rFonts w:ascii="Lato" w:cs="Lato" w:eastAsia="Lato" w:hAnsi="Lato"/>
          <w:color w:val="666666"/>
          <w:shd w:fill="ffe599" w:val="clear"/>
        </w:rPr>
      </w:pPr>
      <w:r w:rsidDel="00000000" w:rsidR="00000000" w:rsidRPr="00000000">
        <w:rPr>
          <w:rFonts w:ascii="Lato" w:cs="Lato" w:eastAsia="Lato" w:hAnsi="Lato"/>
          <w:color w:val="666666"/>
          <w:shd w:fill="ffe599" w:val="clear"/>
          <w:rtl w:val="0"/>
        </w:rPr>
        <w:t xml:space="preserve">Reklama</w:t>
      </w:r>
    </w:p>
    <w:p w:rsidR="00000000" w:rsidDel="00000000" w:rsidP="00000000" w:rsidRDefault="00000000" w:rsidRPr="00000000" w14:paraId="00000117">
      <w:pPr>
        <w:numPr>
          <w:ilvl w:val="0"/>
          <w:numId w:val="1"/>
        </w:numPr>
        <w:ind w:left="720" w:hanging="360"/>
        <w:rPr>
          <w:rFonts w:ascii="Lato" w:cs="Lato" w:eastAsia="Lato" w:hAnsi="Lato"/>
        </w:rPr>
      </w:pPr>
      <w:r w:rsidDel="00000000" w:rsidR="00000000" w:rsidRPr="00000000">
        <w:rPr>
          <w:rFonts w:ascii="Lato" w:cs="Lato" w:eastAsia="Lato" w:hAnsi="Lato"/>
          <w:rtl w:val="0"/>
        </w:rPr>
        <w:t xml:space="preserve">As we got to the point, where the depression topic turned out to be too complicated, we all started to looking for some inspiration. We went through so many scientific journals from </w:t>
      </w:r>
      <w:r w:rsidDel="00000000" w:rsidR="00000000" w:rsidRPr="00000000">
        <w:rPr>
          <w:rFonts w:ascii="Lato" w:cs="Lato" w:eastAsia="Lato" w:hAnsi="Lato"/>
          <w:rtl w:val="0"/>
        </w:rPr>
        <w:t xml:space="preserve">ISI Master Journal List, that we got tired enough to finally watch some YouTube videos. And that’s how we had found Allegro christmas advertisement which even made Ania cry. And right then, the new idea arose.</w:t>
      </w:r>
    </w:p>
    <w:p w:rsidR="00000000" w:rsidDel="00000000" w:rsidP="00000000" w:rsidRDefault="00000000" w:rsidRPr="00000000" w14:paraId="00000118">
      <w:pPr>
        <w:rPr>
          <w:rFonts w:ascii="Lato" w:cs="Lato" w:eastAsia="Lato" w:hAnsi="Lato"/>
        </w:rPr>
      </w:pPr>
      <w:r w:rsidDel="00000000" w:rsidR="00000000" w:rsidRPr="00000000">
        <w:rPr>
          <w:rtl w:val="0"/>
        </w:rPr>
      </w:r>
    </w:p>
    <w:p w:rsidR="00000000" w:rsidDel="00000000" w:rsidP="00000000" w:rsidRDefault="00000000" w:rsidRPr="00000000" w14:paraId="00000119">
      <w:pPr>
        <w:rPr>
          <w:rFonts w:ascii="Lato" w:cs="Lato" w:eastAsia="Lato" w:hAnsi="Lato"/>
        </w:rPr>
      </w:pPr>
      <w:r w:rsidDel="00000000" w:rsidR="00000000" w:rsidRPr="00000000">
        <w:rPr>
          <w:rtl w:val="0"/>
        </w:rPr>
      </w:r>
    </w:p>
    <w:p w:rsidR="00000000" w:rsidDel="00000000" w:rsidP="00000000" w:rsidRDefault="00000000" w:rsidRPr="00000000" w14:paraId="0000011A">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If you ever wondered why the advertisement is so memorable even if it is not really necessary to focus on it, it is probably because of two factors. The first one is the frequency of appearance, which usually evokes mixed feelings about the company that advertises. The second one is the strong emotion that is caused by the advertisement. </w:t>
      </w:r>
    </w:p>
    <w:p w:rsidR="00000000" w:rsidDel="00000000" w:rsidP="00000000" w:rsidRDefault="00000000" w:rsidRPr="00000000" w14:paraId="0000011B">
      <w:pPr>
        <w:rPr>
          <w:rFonts w:ascii="Lato" w:cs="Lato" w:eastAsia="Lato" w:hAnsi="Lato"/>
        </w:rPr>
      </w:pPr>
      <w:r w:rsidDel="00000000" w:rsidR="00000000" w:rsidRPr="00000000">
        <w:rPr>
          <w:rtl w:val="0"/>
        </w:rPr>
      </w:r>
    </w:p>
    <w:p w:rsidR="00000000" w:rsidDel="00000000" w:rsidP="00000000" w:rsidRDefault="00000000" w:rsidRPr="00000000" w14:paraId="0000011C">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That’s why we decided to ask some experts what do they think about efficient use of emotions in case of advertising. Although the initial answers gave us hope for the accuracy of the problem found, in each subsequent e-mail we noticed further disadvantages of such a method. Main disadvantage was the ineffectiveness, which could occur while presenting sample ad to people from different religions.</w:t>
      </w:r>
    </w:p>
    <w:p w:rsidR="00000000" w:rsidDel="00000000" w:rsidP="00000000" w:rsidRDefault="00000000" w:rsidRPr="00000000" w14:paraId="0000011D">
      <w:pPr>
        <w:rPr>
          <w:rFonts w:ascii="Lato" w:cs="Lato" w:eastAsia="Lato" w:hAnsi="Lato"/>
        </w:rPr>
      </w:pPr>
      <w:r w:rsidDel="00000000" w:rsidR="00000000" w:rsidRPr="00000000">
        <w:rPr>
          <w:rtl w:val="0"/>
        </w:rPr>
      </w:r>
    </w:p>
    <w:p w:rsidR="00000000" w:rsidDel="00000000" w:rsidP="00000000" w:rsidRDefault="00000000" w:rsidRPr="00000000" w14:paraId="0000011E">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//powolac zsie na osoby konkretne i podac arguumenty+cytat</w:t>
      </w:r>
    </w:p>
    <w:p w:rsidR="00000000" w:rsidDel="00000000" w:rsidP="00000000" w:rsidRDefault="00000000" w:rsidRPr="00000000" w14:paraId="0000011F">
      <w:pPr>
        <w:rPr>
          <w:rFonts w:ascii="Lato" w:cs="Lato" w:eastAsia="Lato" w:hAnsi="Lato"/>
        </w:rPr>
      </w:pPr>
      <w:r w:rsidDel="00000000" w:rsidR="00000000" w:rsidRPr="00000000">
        <w:rPr>
          <w:rFonts w:ascii="Lato" w:cs="Lato" w:eastAsia="Lato" w:hAnsi="Lato"/>
          <w:rtl w:val="0"/>
        </w:rPr>
        <w:t xml:space="preserve">WSZYSTKO SSIE LOL XD!</w:t>
      </w:r>
    </w:p>
    <w:p w:rsidR="00000000" w:rsidDel="00000000" w:rsidP="00000000" w:rsidRDefault="00000000" w:rsidRPr="00000000" w14:paraId="00000120">
      <w:pPr>
        <w:rPr>
          <w:rFonts w:ascii="Lato" w:cs="Lato" w:eastAsia="Lato" w:hAnsi="Lato"/>
        </w:rPr>
      </w:pPr>
      <w:r w:rsidDel="00000000" w:rsidR="00000000" w:rsidRPr="00000000">
        <w:rPr>
          <w:rtl w:val="0"/>
        </w:rPr>
      </w:r>
    </w:p>
    <w:p w:rsidR="00000000" w:rsidDel="00000000" w:rsidP="00000000" w:rsidRDefault="00000000" w:rsidRPr="00000000" w14:paraId="00000121">
      <w:pPr>
        <w:rPr>
          <w:rFonts w:ascii="Lato" w:cs="Lato" w:eastAsia="Lato" w:hAnsi="Lato"/>
        </w:rPr>
      </w:pPr>
      <w:r w:rsidDel="00000000" w:rsidR="00000000" w:rsidRPr="00000000">
        <w:rPr>
          <w:rtl w:val="0"/>
        </w:rPr>
      </w:r>
    </w:p>
    <w:p w:rsidR="00000000" w:rsidDel="00000000" w:rsidP="00000000" w:rsidRDefault="00000000" w:rsidRPr="00000000" w14:paraId="00000122">
      <w:pPr>
        <w:rPr>
          <w:rFonts w:ascii="Lato" w:cs="Lato" w:eastAsia="Lato" w:hAnsi="Lato"/>
        </w:rPr>
      </w:pPr>
      <w:r w:rsidDel="00000000" w:rsidR="00000000" w:rsidRPr="00000000">
        <w:rPr>
          <w:rtl w:val="0"/>
        </w:rPr>
      </w:r>
    </w:p>
    <w:p w:rsidR="00000000" w:rsidDel="00000000" w:rsidP="00000000" w:rsidRDefault="00000000" w:rsidRPr="00000000" w14:paraId="00000123">
      <w:pPr>
        <w:rPr>
          <w:rFonts w:ascii="Lato" w:cs="Lato" w:eastAsia="Lato" w:hAnsi="Lato"/>
        </w:rPr>
      </w:pPr>
      <w:r w:rsidDel="00000000" w:rsidR="00000000" w:rsidRPr="00000000">
        <w:rPr>
          <w:rFonts w:ascii="Lato" w:cs="Lato" w:eastAsia="Lato" w:hAnsi="Lato"/>
          <w:rtl w:val="0"/>
        </w:rPr>
        <w:t xml:space="preserve">Slajd osoba</w:t>
      </w:r>
    </w:p>
    <w:p w:rsidR="00000000" w:rsidDel="00000000" w:rsidP="00000000" w:rsidRDefault="00000000" w:rsidRPr="00000000" w14:paraId="00000124">
      <w:pPr>
        <w:rPr>
          <w:rFonts w:ascii="Lato" w:cs="Lato" w:eastAsia="Lato" w:hAnsi="Lato"/>
        </w:rPr>
      </w:pPr>
      <w:r w:rsidDel="00000000" w:rsidR="00000000" w:rsidRPr="00000000">
        <w:rPr>
          <w:rtl w:val="0"/>
        </w:rPr>
      </w:r>
    </w:p>
    <w:p w:rsidR="00000000" w:rsidDel="00000000" w:rsidP="00000000" w:rsidRDefault="00000000" w:rsidRPr="00000000" w14:paraId="00000125">
      <w:pPr>
        <w:rPr>
          <w:rFonts w:ascii="Lato" w:cs="Lato" w:eastAsia="Lato" w:hAnsi="Lato"/>
        </w:rPr>
      </w:pPr>
      <w:r w:rsidDel="00000000" w:rsidR="00000000" w:rsidRPr="00000000">
        <w:rPr>
          <w:rFonts w:ascii="Lato" w:cs="Lato" w:eastAsia="Lato" w:hAnsi="Lato"/>
          <w:rtl w:val="0"/>
        </w:rPr>
        <w:t xml:space="preserve">Kim jestesmy</w:t>
      </w:r>
    </w:p>
    <w:p w:rsidR="00000000" w:rsidDel="00000000" w:rsidP="00000000" w:rsidRDefault="00000000" w:rsidRPr="00000000" w14:paraId="00000126">
      <w:pPr>
        <w:rPr>
          <w:rFonts w:ascii="Lato" w:cs="Lato" w:eastAsia="Lato" w:hAnsi="Lato"/>
        </w:rPr>
      </w:pPr>
      <w:r w:rsidDel="00000000" w:rsidR="00000000" w:rsidRPr="00000000">
        <w:rPr>
          <w:rFonts w:ascii="Lato" w:cs="Lato" w:eastAsia="Lato" w:hAnsi="Lato"/>
          <w:rtl w:val="0"/>
        </w:rPr>
        <w:t xml:space="preserve">Temat</w:t>
      </w:r>
    </w:p>
    <w:p w:rsidR="00000000" w:rsidDel="00000000" w:rsidP="00000000" w:rsidRDefault="00000000" w:rsidRPr="00000000" w14:paraId="00000127">
      <w:pPr>
        <w:rPr>
          <w:rFonts w:ascii="Lato" w:cs="Lato" w:eastAsia="Lato" w:hAnsi="Lato"/>
        </w:rPr>
      </w:pPr>
      <w:r w:rsidDel="00000000" w:rsidR="00000000" w:rsidRPr="00000000">
        <w:rPr>
          <w:rtl w:val="0"/>
        </w:rPr>
      </w:r>
    </w:p>
    <w:p w:rsidR="00000000" w:rsidDel="00000000" w:rsidP="00000000" w:rsidRDefault="00000000" w:rsidRPr="00000000" w14:paraId="00000128">
      <w:pPr>
        <w:rPr>
          <w:rFonts w:ascii="Lato" w:cs="Lato" w:eastAsia="Lato" w:hAnsi="Lato"/>
        </w:rPr>
      </w:pPr>
      <w:r w:rsidDel="00000000" w:rsidR="00000000" w:rsidRPr="00000000">
        <w:rPr>
          <w:rFonts w:ascii="Lato" w:cs="Lato" w:eastAsia="Lato" w:hAnsi="Lato"/>
          <w:rtl w:val="0"/>
        </w:rPr>
        <w:t xml:space="preserve">Gdzie zastosowac rozpoznawnaie emocji</w:t>
      </w:r>
    </w:p>
    <w:p w:rsidR="00000000" w:rsidDel="00000000" w:rsidP="00000000" w:rsidRDefault="00000000" w:rsidRPr="00000000" w14:paraId="00000129">
      <w:pPr>
        <w:rPr>
          <w:rFonts w:ascii="Lato" w:cs="Lato" w:eastAsia="Lato" w:hAnsi="Lato"/>
        </w:rPr>
      </w:pPr>
      <w:r w:rsidDel="00000000" w:rsidR="00000000" w:rsidRPr="00000000">
        <w:rPr>
          <w:rtl w:val="0"/>
        </w:rPr>
      </w:r>
    </w:p>
    <w:p w:rsidR="00000000" w:rsidDel="00000000" w:rsidP="00000000" w:rsidRDefault="00000000" w:rsidRPr="00000000" w14:paraId="0000012A">
      <w:pPr>
        <w:rPr>
          <w:rFonts w:ascii="Lato" w:cs="Lato" w:eastAsia="Lato" w:hAnsi="Lato"/>
        </w:rPr>
      </w:pPr>
      <w:r w:rsidDel="00000000" w:rsidR="00000000" w:rsidRPr="00000000">
        <w:rPr>
          <w:rtl w:val="0"/>
        </w:rPr>
      </w:r>
    </w:p>
    <w:p w:rsidR="00000000" w:rsidDel="00000000" w:rsidP="00000000" w:rsidRDefault="00000000" w:rsidRPr="00000000" w14:paraId="0000012B">
      <w:pPr>
        <w:rPr>
          <w:rFonts w:ascii="Lato" w:cs="Lato" w:eastAsia="Lato" w:hAnsi="Lato"/>
        </w:rPr>
      </w:pPr>
      <w:r w:rsidDel="00000000" w:rsidR="00000000" w:rsidRPr="00000000">
        <w:rPr>
          <w:rFonts w:ascii="Lato" w:cs="Lato" w:eastAsia="Lato" w:hAnsi="Lato"/>
          <w:rtl w:val="0"/>
        </w:rPr>
        <w:t xml:space="preserve">Problem metoda rozwiazania</w:t>
      </w:r>
    </w:p>
    <w:p w:rsidR="00000000" w:rsidDel="00000000" w:rsidP="00000000" w:rsidRDefault="00000000" w:rsidRPr="00000000" w14:paraId="0000012C">
      <w:pPr>
        <w:rPr>
          <w:rFonts w:ascii="Lato" w:cs="Lato" w:eastAsia="Lato" w:hAnsi="Lato"/>
        </w:rPr>
      </w:pPr>
      <w:r w:rsidDel="00000000" w:rsidR="00000000" w:rsidRPr="00000000">
        <w:rPr>
          <w:rtl w:val="0"/>
        </w:rPr>
      </w:r>
    </w:p>
    <w:p w:rsidR="00000000" w:rsidDel="00000000" w:rsidP="00000000" w:rsidRDefault="00000000" w:rsidRPr="00000000" w14:paraId="0000012D">
      <w:pPr>
        <w:rPr>
          <w:rFonts w:ascii="Lato" w:cs="Lato" w:eastAsia="Lato" w:hAnsi="Lato"/>
        </w:rPr>
      </w:pPr>
      <w:r w:rsidDel="00000000" w:rsidR="00000000" w:rsidRPr="00000000">
        <w:rPr>
          <w:rtl w:val="0"/>
        </w:rPr>
      </w:r>
    </w:p>
    <w:p w:rsidR="00000000" w:rsidDel="00000000" w:rsidP="00000000" w:rsidRDefault="00000000" w:rsidRPr="00000000" w14:paraId="0000012E">
      <w:pPr>
        <w:rPr>
          <w:rFonts w:ascii="Lato" w:cs="Lato" w:eastAsia="Lato" w:hAnsi="Lato"/>
        </w:rPr>
      </w:pPr>
      <w:r w:rsidDel="00000000" w:rsidR="00000000" w:rsidRPr="00000000">
        <w:rPr>
          <w:rtl w:val="0"/>
        </w:rPr>
      </w:r>
    </w:p>
    <w:p w:rsidR="00000000" w:rsidDel="00000000" w:rsidP="00000000" w:rsidRDefault="00000000" w:rsidRPr="00000000" w14:paraId="0000012F">
      <w:pPr>
        <w:rPr>
          <w:rFonts w:ascii="Lato" w:cs="Lato" w:eastAsia="Lato" w:hAnsi="Lato"/>
        </w:rPr>
      </w:pPr>
      <w:r w:rsidDel="00000000" w:rsidR="00000000" w:rsidRPr="00000000">
        <w:rPr>
          <w:rFonts w:ascii="Lato" w:cs="Lato" w:eastAsia="Lato" w:hAnsi="Lato"/>
          <w:rtl w:val="0"/>
        </w:rPr>
        <w:t xml:space="preserve">Imienne idetyfikatory</w:t>
      </w:r>
    </w:p>
    <w:p w:rsidR="00000000" w:rsidDel="00000000" w:rsidP="00000000" w:rsidRDefault="00000000" w:rsidRPr="00000000" w14:paraId="00000130">
      <w:pPr>
        <w:rPr>
          <w:rFonts w:ascii="Lato" w:cs="Lato" w:eastAsia="Lato" w:hAnsi="Lato"/>
        </w:rPr>
      </w:pPr>
      <w:r w:rsidDel="00000000" w:rsidR="00000000" w:rsidRPr="00000000">
        <w:rPr>
          <w:rtl w:val="0"/>
        </w:rPr>
      </w:r>
    </w:p>
    <w:p w:rsidR="00000000" w:rsidDel="00000000" w:rsidP="00000000" w:rsidRDefault="00000000" w:rsidRPr="00000000" w14:paraId="00000131">
      <w:pPr>
        <w:rPr>
          <w:rFonts w:ascii="Lato" w:cs="Lato" w:eastAsia="Lato" w:hAnsi="Lato"/>
        </w:rPr>
      </w:pPr>
      <w:r w:rsidDel="00000000" w:rsidR="00000000" w:rsidRPr="00000000">
        <w:rPr>
          <w:rtl w:val="0"/>
        </w:rPr>
      </w:r>
    </w:p>
    <w:p w:rsidR="00000000" w:rsidDel="00000000" w:rsidP="00000000" w:rsidRDefault="00000000" w:rsidRPr="00000000" w14:paraId="00000132">
      <w:pPr>
        <w:numPr>
          <w:ilvl w:val="0"/>
          <w:numId w:val="3"/>
        </w:numPr>
        <w:ind w:left="720" w:hanging="360"/>
        <w:rPr>
          <w:rFonts w:ascii="Lato" w:cs="Lato" w:eastAsia="Lato" w:hAnsi="Lato"/>
        </w:rPr>
      </w:pPr>
      <w:r w:rsidDel="00000000" w:rsidR="00000000" w:rsidRPr="00000000">
        <w:rPr>
          <w:rFonts w:ascii="Lato" w:cs="Lato" w:eastAsia="Lato" w:hAnsi="Lato"/>
          <w:rtl w:val="0"/>
        </w:rPr>
        <w:t xml:space="preserve">prezentacja= czlonwkowie i funckje w zespole</w:t>
      </w:r>
    </w:p>
    <w:p w:rsidR="00000000" w:rsidDel="00000000" w:rsidP="00000000" w:rsidRDefault="00000000" w:rsidRPr="00000000" w14:paraId="00000133">
      <w:pPr>
        <w:numPr>
          <w:ilvl w:val="0"/>
          <w:numId w:val="3"/>
        </w:numPr>
        <w:ind w:left="720" w:hanging="360"/>
        <w:rPr>
          <w:rFonts w:ascii="Lato" w:cs="Lato" w:eastAsia="Lato" w:hAnsi="Lato"/>
        </w:rPr>
      </w:pPr>
      <w:r w:rsidDel="00000000" w:rsidR="00000000" w:rsidRPr="00000000">
        <w:rPr>
          <w:rFonts w:ascii="Lato" w:cs="Lato" w:eastAsia="Lato" w:hAnsi="Lato"/>
          <w:rtl w:val="0"/>
        </w:rPr>
        <w:t xml:space="preserve">Project opi description - opis tematyki</w:t>
      </w:r>
    </w:p>
    <w:p w:rsidR="00000000" w:rsidDel="00000000" w:rsidP="00000000" w:rsidRDefault="00000000" w:rsidRPr="00000000" w14:paraId="00000134">
      <w:pPr>
        <w:numPr>
          <w:ilvl w:val="0"/>
          <w:numId w:val="3"/>
        </w:numPr>
        <w:ind w:left="720" w:hanging="360"/>
        <w:rPr>
          <w:rFonts w:ascii="Lato" w:cs="Lato" w:eastAsia="Lato" w:hAnsi="Lato"/>
        </w:rPr>
      </w:pPr>
      <w:r w:rsidDel="00000000" w:rsidR="00000000" w:rsidRPr="00000000">
        <w:rPr>
          <w:rFonts w:ascii="Lato" w:cs="Lato" w:eastAsia="Lato" w:hAnsi="Lato"/>
          <w:rtl w:val="0"/>
        </w:rPr>
        <w:t xml:space="preserve">Problem definition</w:t>
      </w:r>
    </w:p>
    <w:p w:rsidR="00000000" w:rsidDel="00000000" w:rsidP="00000000" w:rsidRDefault="00000000" w:rsidRPr="00000000" w14:paraId="00000135">
      <w:pPr>
        <w:rPr>
          <w:rFonts w:ascii="Lato" w:cs="Lato" w:eastAsia="Lato" w:hAnsi="Lato"/>
        </w:rPr>
      </w:pPr>
      <w:r w:rsidDel="00000000" w:rsidR="00000000" w:rsidRPr="00000000">
        <w:rPr>
          <w:rtl w:val="0"/>
        </w:rPr>
      </w:r>
    </w:p>
    <w:p w:rsidR="00000000" w:rsidDel="00000000" w:rsidP="00000000" w:rsidRDefault="00000000" w:rsidRPr="00000000" w14:paraId="00000136">
      <w:pPr>
        <w:rPr>
          <w:rFonts w:ascii="Lato" w:cs="Lato" w:eastAsia="Lato" w:hAnsi="Lato"/>
        </w:rPr>
      </w:pPr>
      <w:r w:rsidDel="00000000" w:rsidR="00000000" w:rsidRPr="00000000">
        <w:rPr>
          <w:rtl w:val="0"/>
        </w:rPr>
      </w:r>
    </w:p>
    <w:p w:rsidR="00000000" w:rsidDel="00000000" w:rsidP="00000000" w:rsidRDefault="00000000" w:rsidRPr="00000000" w14:paraId="00000137">
      <w:pPr>
        <w:rPr>
          <w:rFonts w:ascii="Lato" w:cs="Lato" w:eastAsia="Lato" w:hAnsi="Lato"/>
        </w:rPr>
      </w:pPr>
      <w:r w:rsidDel="00000000" w:rsidR="00000000" w:rsidRPr="00000000">
        <w:rPr>
          <w:rFonts w:ascii="Lato" w:cs="Lato" w:eastAsia="Lato" w:hAnsi="Lato"/>
          <w:rtl w:val="0"/>
        </w:rPr>
        <w:t xml:space="preserve">1 karty do gry autystyczne, rozpoznawanie emocji</w:t>
      </w:r>
    </w:p>
    <w:p w:rsidR="00000000" w:rsidDel="00000000" w:rsidP="00000000" w:rsidRDefault="00000000" w:rsidRPr="00000000" w14:paraId="00000138">
      <w:pPr>
        <w:rPr>
          <w:rFonts w:ascii="Lato" w:cs="Lato" w:eastAsia="Lato" w:hAnsi="Lato"/>
        </w:rPr>
      </w:pPr>
      <w:r w:rsidDel="00000000" w:rsidR="00000000" w:rsidRPr="00000000">
        <w:rPr>
          <w:rFonts w:ascii="Lato" w:cs="Lato" w:eastAsia="Lato" w:hAnsi="Lato"/>
          <w:rtl w:val="0"/>
        </w:rPr>
        <w:t xml:space="preserve">Czy dzisiejsze tchnologie sa w stanie pomoc?</w:t>
      </w:r>
    </w:p>
    <w:p w:rsidR="00000000" w:rsidDel="00000000" w:rsidP="00000000" w:rsidRDefault="00000000" w:rsidRPr="00000000" w14:paraId="00000139">
      <w:pPr>
        <w:rPr>
          <w:rFonts w:ascii="Lato" w:cs="Lato" w:eastAsia="Lato" w:hAnsi="Lato"/>
        </w:rPr>
      </w:pPr>
      <w:r w:rsidDel="00000000" w:rsidR="00000000" w:rsidRPr="00000000">
        <w:rPr>
          <w:rFonts w:ascii="Lato" w:cs="Lato" w:eastAsia="Lato" w:hAnsi="Lato"/>
          <w:rtl w:val="0"/>
        </w:rPr>
        <w:t xml:space="preserve">Deeplearningialgorytmy</w:t>
      </w:r>
    </w:p>
    <w:p w:rsidR="00000000" w:rsidDel="00000000" w:rsidP="00000000" w:rsidRDefault="00000000" w:rsidRPr="00000000" w14:paraId="0000013A">
      <w:pPr>
        <w:rPr>
          <w:rFonts w:ascii="Lato" w:cs="Lato" w:eastAsia="Lato" w:hAnsi="Lato"/>
        </w:rPr>
      </w:pPr>
      <w:r w:rsidDel="00000000" w:rsidR="00000000" w:rsidRPr="00000000">
        <w:rPr>
          <w:rFonts w:ascii="Lato" w:cs="Lato" w:eastAsia="Lato" w:hAnsi="Lato"/>
          <w:rtl w:val="0"/>
        </w:rPr>
        <w:t xml:space="preserve">Czy jestesmy w stanie im po,oc</w:t>
      </w:r>
    </w:p>
    <w:p w:rsidR="00000000" w:rsidDel="00000000" w:rsidP="00000000" w:rsidRDefault="00000000" w:rsidRPr="00000000" w14:paraId="0000013B">
      <w:pPr>
        <w:rPr>
          <w:rFonts w:ascii="Lato" w:cs="Lato" w:eastAsia="Lato" w:hAnsi="Lato"/>
        </w:rPr>
      </w:pPr>
      <w:r w:rsidDel="00000000" w:rsidR="00000000" w:rsidRPr="00000000">
        <w:rPr>
          <w:rFonts w:ascii="Lato" w:cs="Lato" w:eastAsia="Lato" w:hAnsi="Lato"/>
          <w:rtl w:val="0"/>
        </w:rPr>
        <w:t xml:space="preserve">Problem rozpoznawania emocji</w:t>
      </w:r>
    </w:p>
    <w:p w:rsidR="00000000" w:rsidDel="00000000" w:rsidP="00000000" w:rsidRDefault="00000000" w:rsidRPr="00000000" w14:paraId="0000013C">
      <w:pPr>
        <w:rPr>
          <w:rFonts w:ascii="Lato" w:cs="Lato" w:eastAsia="Lato" w:hAnsi="Lato"/>
        </w:rPr>
      </w:pPr>
      <w:r w:rsidDel="00000000" w:rsidR="00000000" w:rsidRPr="00000000">
        <w:rPr>
          <w:rFonts w:ascii="Lato" w:cs="Lato" w:eastAsia="Lato" w:hAnsi="Lato"/>
          <w:rtl w:val="0"/>
        </w:rPr>
        <w:t xml:space="preserve">Pytanie czy jestescie w stanie rozpoznac moje emocje?</w:t>
      </w:r>
    </w:p>
    <w:p w:rsidR="00000000" w:rsidDel="00000000" w:rsidP="00000000" w:rsidRDefault="00000000" w:rsidRPr="00000000" w14:paraId="0000013D">
      <w:pPr>
        <w:rPr>
          <w:rFonts w:ascii="Lato" w:cs="Lato" w:eastAsia="Lato" w:hAnsi="Lato"/>
        </w:rPr>
      </w:pPr>
      <w:r w:rsidDel="00000000" w:rsidR="00000000" w:rsidRPr="00000000">
        <w:rPr>
          <w:rFonts w:ascii="Lato" w:cs="Lato" w:eastAsia="Lato" w:hAnsi="Lato"/>
          <w:rtl w:val="0"/>
        </w:rPr>
        <w:t xml:space="preserve">A teraz mysl co z ludzmi z autyzmem</w:t>
      </w:r>
    </w:p>
    <w:p w:rsidR="00000000" w:rsidDel="00000000" w:rsidP="00000000" w:rsidRDefault="00000000" w:rsidRPr="00000000" w14:paraId="0000013E">
      <w:pPr>
        <w:rPr>
          <w:rFonts w:ascii="Lato" w:cs="Lato" w:eastAsia="Lato" w:hAnsi="Lato"/>
        </w:rPr>
      </w:pPr>
      <w:r w:rsidDel="00000000" w:rsidR="00000000" w:rsidRPr="00000000">
        <w:rPr>
          <w:rtl w:val="0"/>
        </w:rPr>
      </w:r>
    </w:p>
    <w:p w:rsidR="00000000" w:rsidDel="00000000" w:rsidP="00000000" w:rsidRDefault="00000000" w:rsidRPr="00000000" w14:paraId="0000013F">
      <w:pPr>
        <w:rPr>
          <w:rFonts w:ascii="Lato" w:cs="Lato" w:eastAsia="Lato" w:hAnsi="Lato"/>
        </w:rPr>
      </w:pPr>
      <w:r w:rsidDel="00000000" w:rsidR="00000000" w:rsidRPr="00000000">
        <w:rPr>
          <w:rtl w:val="0"/>
        </w:rPr>
      </w:r>
    </w:p>
    <w:p w:rsidR="00000000" w:rsidDel="00000000" w:rsidP="00000000" w:rsidRDefault="00000000" w:rsidRPr="00000000" w14:paraId="00000140">
      <w:pPr>
        <w:rPr>
          <w:rFonts w:ascii="Lato" w:cs="Lato" w:eastAsia="Lato" w:hAnsi="Lato"/>
        </w:rPr>
      </w:pPr>
      <w:r w:rsidDel="00000000" w:rsidR="00000000" w:rsidRPr="00000000">
        <w:rPr>
          <w:rFonts w:ascii="Lato" w:cs="Lato" w:eastAsia="Lato" w:hAnsi="Lato"/>
          <w:rtl w:val="0"/>
        </w:rPr>
        <w:t xml:space="preserve">Opisujemy deep learning</w:t>
      </w:r>
    </w:p>
    <w:p w:rsidR="00000000" w:rsidDel="00000000" w:rsidP="00000000" w:rsidRDefault="00000000" w:rsidRPr="00000000" w14:paraId="00000141">
      <w:pPr>
        <w:rPr>
          <w:rFonts w:ascii="Lato" w:cs="Lato" w:eastAsia="Lato" w:hAnsi="Lato"/>
        </w:rPr>
      </w:pPr>
      <w:r w:rsidDel="00000000" w:rsidR="00000000" w:rsidRPr="00000000">
        <w:rPr>
          <w:rFonts w:ascii="Lato" w:cs="Lato" w:eastAsia="Lato" w:hAnsi="Lato"/>
          <w:rtl w:val="0"/>
        </w:rPr>
        <w:t xml:space="preserve">Problem jak rozpoznac, czy niwiczesne technologie maja z ytm proble?</w:t>
      </w:r>
    </w:p>
    <w:p w:rsidR="00000000" w:rsidDel="00000000" w:rsidP="00000000" w:rsidRDefault="00000000" w:rsidRPr="00000000" w14:paraId="00000142">
      <w:pPr>
        <w:rPr>
          <w:rFonts w:ascii="Lato" w:cs="Lato" w:eastAsia="Lato" w:hAnsi="Lato"/>
        </w:rPr>
      </w:pPr>
      <w:r w:rsidDel="00000000" w:rsidR="00000000" w:rsidRPr="00000000">
        <w:rPr>
          <w:rtl w:val="0"/>
        </w:rPr>
      </w:r>
    </w:p>
    <w:p w:rsidR="00000000" w:rsidDel="00000000" w:rsidP="00000000" w:rsidRDefault="00000000" w:rsidRPr="00000000" w14:paraId="00000143">
      <w:pPr>
        <w:rPr>
          <w:rFonts w:ascii="Lato" w:cs="Lato" w:eastAsia="Lato" w:hAnsi="Lato"/>
        </w:rPr>
      </w:pPr>
      <w:r w:rsidDel="00000000" w:rsidR="00000000" w:rsidRPr="00000000">
        <w:rPr>
          <w:rFonts w:ascii="Lato" w:cs="Lato" w:eastAsia="Lato" w:hAnsi="Lato"/>
          <w:rtl w:val="0"/>
        </w:rPr>
        <w:t xml:space="preserve">W jaki sposob sprawdzic skutecznosc wykrywania</w:t>
      </w:r>
    </w:p>
    <w:p w:rsidR="00000000" w:rsidDel="00000000" w:rsidP="00000000" w:rsidRDefault="00000000" w:rsidRPr="00000000" w14:paraId="00000144">
      <w:pPr>
        <w:rPr>
          <w:rFonts w:ascii="Lato" w:cs="Lato" w:eastAsia="Lato" w:hAnsi="Lato"/>
        </w:rPr>
      </w:pPr>
      <w:r w:rsidDel="00000000" w:rsidR="00000000" w:rsidRPr="00000000">
        <w:rPr>
          <w:rtl w:val="0"/>
        </w:rPr>
      </w:r>
    </w:p>
    <w:p w:rsidR="00000000" w:rsidDel="00000000" w:rsidP="00000000" w:rsidRDefault="00000000" w:rsidRPr="00000000" w14:paraId="00000145">
      <w:pPr>
        <w:rPr>
          <w:rFonts w:ascii="Lato" w:cs="Lato" w:eastAsia="Lato" w:hAnsi="Lato"/>
        </w:rPr>
      </w:pPr>
      <w:r w:rsidDel="00000000" w:rsidR="00000000" w:rsidRPr="00000000">
        <w:rPr>
          <w:rFonts w:ascii="Lato" w:cs="Lato" w:eastAsia="Lato" w:hAnsi="Lato"/>
          <w:rtl w:val="0"/>
        </w:rPr>
        <w:t xml:space="preserve">beczka</w:t>
      </w:r>
    </w:p>
    <w:p w:rsidR="00000000" w:rsidDel="00000000" w:rsidP="00000000" w:rsidRDefault="00000000" w:rsidRPr="00000000" w14:paraId="00000146">
      <w:pPr>
        <w:rPr>
          <w:rFonts w:ascii="Lato" w:cs="Lato" w:eastAsia="Lato" w:hAnsi="Lato"/>
        </w:rPr>
      </w:pPr>
      <w:r w:rsidDel="00000000" w:rsidR="00000000" w:rsidRPr="00000000">
        <w:rPr>
          <w:rFonts w:ascii="Lato" w:cs="Lato" w:eastAsia="Lato" w:hAnsi="Lato"/>
          <w:highlight w:val="red"/>
          <w:rtl w:val="0"/>
        </w:rPr>
        <w:t xml:space="preserve">Intro</w:t>
      </w:r>
      <w:r w:rsidDel="00000000" w:rsidR="00000000" w:rsidRPr="00000000">
        <w:rPr>
          <w:rFonts w:ascii="Lato" w:cs="Lato" w:eastAsia="Lato" w:hAnsi="Lato"/>
          <w:rtl w:val="0"/>
        </w:rPr>
        <w:t xml:space="preserve"> osoby</w:t>
      </w:r>
    </w:p>
    <w:p w:rsidR="00000000" w:rsidDel="00000000" w:rsidP="00000000" w:rsidRDefault="00000000" w:rsidRPr="00000000" w14:paraId="00000147">
      <w:pPr>
        <w:rPr>
          <w:rFonts w:ascii="Lato" w:cs="Lato" w:eastAsia="Lato" w:hAnsi="Lato"/>
        </w:rPr>
      </w:pPr>
      <w:r w:rsidDel="00000000" w:rsidR="00000000" w:rsidRPr="00000000">
        <w:rPr>
          <w:rFonts w:ascii="Lato" w:cs="Lato" w:eastAsia="Lato" w:hAnsi="Lato"/>
          <w:rtl w:val="0"/>
        </w:rPr>
        <w:t xml:space="preserve">Topic presentation</w:t>
      </w:r>
    </w:p>
    <w:p w:rsidR="00000000" w:rsidDel="00000000" w:rsidP="00000000" w:rsidRDefault="00000000" w:rsidRPr="00000000" w14:paraId="00000148">
      <w:pPr>
        <w:rPr>
          <w:rFonts w:ascii="Lato" w:cs="Lato" w:eastAsia="Lato" w:hAnsi="Lato"/>
        </w:rPr>
      </w:pPr>
      <w:r w:rsidDel="00000000" w:rsidR="00000000" w:rsidRPr="00000000">
        <w:rPr>
          <w:rFonts w:ascii="Lato" w:cs="Lato" w:eastAsia="Lato" w:hAnsi="Lato"/>
          <w:rtl w:val="0"/>
        </w:rPr>
        <w:t xml:space="preserve">Hej Glosno </w:t>
      </w:r>
    </w:p>
    <w:p w:rsidR="00000000" w:rsidDel="00000000" w:rsidP="00000000" w:rsidRDefault="00000000" w:rsidRPr="00000000" w14:paraId="00000149">
      <w:pPr>
        <w:rPr>
          <w:rFonts w:ascii="Lato" w:cs="Lato" w:eastAsia="Lato" w:hAnsi="Lato"/>
        </w:rPr>
      </w:pPr>
      <w:r w:rsidDel="00000000" w:rsidR="00000000" w:rsidRPr="00000000">
        <w:rPr>
          <w:rFonts w:ascii="Lato" w:cs="Lato" w:eastAsia="Lato" w:hAnsi="Lato"/>
          <w:rtl w:val="0"/>
        </w:rPr>
        <w:t xml:space="preserve">Jaka emocja</w:t>
      </w:r>
    </w:p>
    <w:p w:rsidR="00000000" w:rsidDel="00000000" w:rsidP="00000000" w:rsidRDefault="00000000" w:rsidRPr="00000000" w14:paraId="0000014A">
      <w:pPr>
        <w:rPr>
          <w:rFonts w:ascii="Lato" w:cs="Lato" w:eastAsia="Lato" w:hAnsi="Lato"/>
        </w:rPr>
      </w:pPr>
      <w:r w:rsidDel="00000000" w:rsidR="00000000" w:rsidRPr="00000000">
        <w:rPr>
          <w:rFonts w:ascii="Lato" w:cs="Lato" w:eastAsia="Lato" w:hAnsi="Lato"/>
          <w:rtl w:val="0"/>
        </w:rPr>
        <w:t xml:space="preserve">Wykres wszystkich</w:t>
      </w:r>
    </w:p>
    <w:p w:rsidR="00000000" w:rsidDel="00000000" w:rsidP="00000000" w:rsidRDefault="00000000" w:rsidRPr="00000000" w14:paraId="0000014B">
      <w:pPr>
        <w:rPr>
          <w:rFonts w:ascii="Lato" w:cs="Lato" w:eastAsia="Lato" w:hAnsi="Lato"/>
        </w:rPr>
      </w:pPr>
      <w:r w:rsidDel="00000000" w:rsidR="00000000" w:rsidRPr="00000000">
        <w:rPr>
          <w:rtl w:val="0"/>
        </w:rPr>
      </w:r>
    </w:p>
    <w:p w:rsidR="00000000" w:rsidDel="00000000" w:rsidP="00000000" w:rsidRDefault="00000000" w:rsidRPr="00000000" w14:paraId="0000014C">
      <w:pPr>
        <w:rPr>
          <w:rFonts w:ascii="Lato" w:cs="Lato" w:eastAsia="Lato" w:hAnsi="Lato"/>
        </w:rPr>
      </w:pPr>
      <w:r w:rsidDel="00000000" w:rsidR="00000000" w:rsidRPr="00000000">
        <w:rPr>
          <w:rFonts w:ascii="Lato" w:cs="Lato" w:eastAsia="Lato" w:hAnsi="Lato"/>
          <w:rtl w:val="0"/>
        </w:rPr>
        <w:t xml:space="preserve">Księciunio</w:t>
      </w:r>
    </w:p>
    <w:p w:rsidR="00000000" w:rsidDel="00000000" w:rsidP="00000000" w:rsidRDefault="00000000" w:rsidRPr="00000000" w14:paraId="0000014D">
      <w:pPr>
        <w:rPr>
          <w:rFonts w:ascii="Lato" w:cs="Lato" w:eastAsia="Lato" w:hAnsi="Lato"/>
        </w:rPr>
      </w:pPr>
      <w:r w:rsidDel="00000000" w:rsidR="00000000" w:rsidRPr="00000000">
        <w:rPr>
          <w:rFonts w:ascii="Lato" w:cs="Lato" w:eastAsia="Lato" w:hAnsi="Lato"/>
          <w:rtl w:val="0"/>
        </w:rPr>
        <w:t xml:space="preserve">Artificial methods of detecting emotions</w:t>
      </w:r>
    </w:p>
    <w:p w:rsidR="00000000" w:rsidDel="00000000" w:rsidP="00000000" w:rsidRDefault="00000000" w:rsidRPr="00000000" w14:paraId="0000014E">
      <w:pPr>
        <w:rPr>
          <w:rFonts w:ascii="Lato" w:cs="Lato" w:eastAsia="Lato" w:hAnsi="Lato"/>
        </w:rPr>
      </w:pPr>
      <w:r w:rsidDel="00000000" w:rsidR="00000000" w:rsidRPr="00000000">
        <w:rPr>
          <w:rFonts w:ascii="Lato" w:cs="Lato" w:eastAsia="Lato" w:hAnsi="Lato"/>
          <w:rtl w:val="0"/>
        </w:rPr>
        <w:t xml:space="preserve">Advanced biofeedback and processing it </w:t>
      </w:r>
    </w:p>
    <w:p w:rsidR="00000000" w:rsidDel="00000000" w:rsidP="00000000" w:rsidRDefault="00000000" w:rsidRPr="00000000" w14:paraId="0000014F">
      <w:pPr>
        <w:rPr>
          <w:rFonts w:ascii="Lato" w:cs="Lato" w:eastAsia="Lato" w:hAnsi="Lato"/>
        </w:rPr>
      </w:pPr>
      <w:r w:rsidDel="00000000" w:rsidR="00000000" w:rsidRPr="00000000">
        <w:rPr>
          <w:rFonts w:ascii="Lato" w:cs="Lato" w:eastAsia="Lato" w:hAnsi="Lato"/>
          <w:rtl w:val="0"/>
        </w:rPr>
        <w:t xml:space="preserve">using deep learning (what is it?)</w:t>
      </w:r>
    </w:p>
    <w:p w:rsidR="00000000" w:rsidDel="00000000" w:rsidP="00000000" w:rsidRDefault="00000000" w:rsidRPr="00000000" w14:paraId="00000150">
      <w:pPr>
        <w:rPr>
          <w:rFonts w:ascii="Lato" w:cs="Lato" w:eastAsia="Lato" w:hAnsi="Lato"/>
        </w:rPr>
      </w:pPr>
      <w:r w:rsidDel="00000000" w:rsidR="00000000" w:rsidRPr="00000000">
        <w:rPr>
          <w:rtl w:val="0"/>
        </w:rPr>
      </w:r>
    </w:p>
    <w:p w:rsidR="00000000" w:rsidDel="00000000" w:rsidP="00000000" w:rsidRDefault="00000000" w:rsidRPr="00000000" w14:paraId="00000151">
      <w:pPr>
        <w:rPr>
          <w:rFonts w:ascii="Lato" w:cs="Lato" w:eastAsia="Lato" w:hAnsi="Lato"/>
        </w:rPr>
      </w:pPr>
      <w:r w:rsidDel="00000000" w:rsidR="00000000" w:rsidRPr="00000000">
        <w:rPr>
          <w:rFonts w:ascii="Lato" w:cs="Lato" w:eastAsia="Lato" w:hAnsi="Lato"/>
          <w:rtl w:val="0"/>
        </w:rPr>
        <w:t xml:space="preserve">Yura</w:t>
        <w:tab/>
        <w:t xml:space="preserve">Jaka rybka bez piwka</w:t>
      </w:r>
    </w:p>
    <w:p w:rsidR="00000000" w:rsidDel="00000000" w:rsidP="00000000" w:rsidRDefault="00000000" w:rsidRPr="00000000" w14:paraId="00000152">
      <w:pPr>
        <w:rPr>
          <w:rFonts w:ascii="Lato" w:cs="Lato" w:eastAsia="Lato" w:hAnsi="Lato"/>
        </w:rPr>
      </w:pPr>
      <w:r w:rsidDel="00000000" w:rsidR="00000000" w:rsidRPr="00000000">
        <w:rPr>
          <w:rFonts w:ascii="Lato" w:cs="Lato" w:eastAsia="Lato" w:hAnsi="Lato"/>
          <w:rtl w:val="0"/>
        </w:rPr>
        <w:t xml:space="preserve">(everything is cool, but...) but humans can only see and hear!</w:t>
      </w:r>
    </w:p>
    <w:p w:rsidR="00000000" w:rsidDel="00000000" w:rsidP="00000000" w:rsidRDefault="00000000" w:rsidRPr="00000000" w14:paraId="00000153">
      <w:pPr>
        <w:rPr>
          <w:rFonts w:ascii="Lato" w:cs="Lato" w:eastAsia="Lato" w:hAnsi="Lato"/>
        </w:rPr>
      </w:pPr>
      <w:r w:rsidDel="00000000" w:rsidR="00000000" w:rsidRPr="00000000">
        <w:rPr>
          <w:rFonts w:ascii="Lato" w:cs="Lato" w:eastAsia="Lato" w:hAnsi="Lato"/>
          <w:rtl w:val="0"/>
        </w:rPr>
        <w:t xml:space="preserve">Speaking of emotion detection, in this processes humans are capable of distinguishing emotions only basing on two basic systems: eye and ear(audio and video). And even  without information/knowledge about person blood pressure, heart rate we are capable of/can/are making accurate assumption about how and what that person feel. </w:t>
      </w:r>
    </w:p>
    <w:p w:rsidR="00000000" w:rsidDel="00000000" w:rsidP="00000000" w:rsidRDefault="00000000" w:rsidRPr="00000000" w14:paraId="00000154">
      <w:pPr>
        <w:rPr>
          <w:rFonts w:ascii="Lato" w:cs="Lato" w:eastAsia="Lato" w:hAnsi="Lato"/>
        </w:rPr>
      </w:pPr>
      <w:r w:rsidDel="00000000" w:rsidR="00000000" w:rsidRPr="00000000">
        <w:rPr>
          <w:rtl w:val="0"/>
        </w:rPr>
      </w:r>
    </w:p>
    <w:p w:rsidR="00000000" w:rsidDel="00000000" w:rsidP="00000000" w:rsidRDefault="00000000" w:rsidRPr="00000000" w14:paraId="00000155">
      <w:pPr>
        <w:rPr>
          <w:rFonts w:ascii="Lato" w:cs="Lato" w:eastAsia="Lato" w:hAnsi="Lato"/>
        </w:rPr>
      </w:pPr>
      <w:r w:rsidDel="00000000" w:rsidR="00000000" w:rsidRPr="00000000">
        <w:rPr>
          <w:rFonts w:ascii="Lato" w:cs="Lato" w:eastAsia="Lato" w:hAnsi="Lato"/>
          <w:rtl w:val="0"/>
        </w:rPr>
        <w:t xml:space="preserve">Paper considering cameras and mics</w:t>
      </w:r>
    </w:p>
    <w:p w:rsidR="00000000" w:rsidDel="00000000" w:rsidP="00000000" w:rsidRDefault="00000000" w:rsidRPr="00000000" w14:paraId="00000156">
      <w:pPr>
        <w:rPr>
          <w:rFonts w:ascii="Lato" w:cs="Lato" w:eastAsia="Lato" w:hAnsi="Lato"/>
        </w:rPr>
      </w:pPr>
      <w:r w:rsidDel="00000000" w:rsidR="00000000" w:rsidRPr="00000000">
        <w:rPr>
          <w:rFonts w:ascii="Lato" w:cs="Lato" w:eastAsia="Lato" w:hAnsi="Lato"/>
          <w:rtl w:val="0"/>
        </w:rPr>
        <w:t xml:space="preserve">But when it comes to machines the accuracy of such prediction is in direct ration to the number of detecting devices/device systems. Throw our research we’ve got acquainted with a  different papers on the topic of emotion recognition and “”. One of them Detecting Depression from Facial Actions and Vocal Prosody by Jeffrey Cohn, gave us a decent understanding on how the whole prosidure goes and the problem “lying in it”. To keep it short in the experiment J.Cohn had 57 participants taken an interview with usage of 4 cameras and 2 microphones and afterwards the algorithm after analazing facial expressions, posture and voice changes stated if the partitioner had MDD or not.</w:t>
      </w:r>
    </w:p>
    <w:p w:rsidR="00000000" w:rsidDel="00000000" w:rsidP="00000000" w:rsidRDefault="00000000" w:rsidRPr="00000000" w14:paraId="00000157">
      <w:pPr>
        <w:rPr>
          <w:rFonts w:ascii="Lato" w:cs="Lato" w:eastAsia="Lato" w:hAnsi="Lato"/>
        </w:rPr>
      </w:pPr>
      <w:r w:rsidDel="00000000" w:rsidR="00000000" w:rsidRPr="00000000">
        <w:rPr>
          <w:rtl w:val="0"/>
        </w:rPr>
      </w:r>
    </w:p>
    <w:p w:rsidR="00000000" w:rsidDel="00000000" w:rsidP="00000000" w:rsidRDefault="00000000" w:rsidRPr="00000000" w14:paraId="00000158">
      <w:pPr>
        <w:rPr>
          <w:rFonts w:ascii="Lato" w:cs="Lato" w:eastAsia="Lato" w:hAnsi="Lato"/>
        </w:rPr>
      </w:pPr>
      <w:r w:rsidDel="00000000" w:rsidR="00000000" w:rsidRPr="00000000">
        <w:rPr>
          <w:rFonts w:ascii="Lato" w:cs="Lato" w:eastAsia="Lato" w:hAnsi="Lato"/>
          <w:rtl w:val="0"/>
        </w:rPr>
        <w:t xml:space="preserve">Problem statement “If is it possible to accurately of the emotion recognition process using not soficitaded device systems”</w:t>
      </w:r>
    </w:p>
    <w:p w:rsidR="00000000" w:rsidDel="00000000" w:rsidP="00000000" w:rsidRDefault="00000000" w:rsidRPr="00000000" w14:paraId="00000159">
      <w:pPr>
        <w:rPr>
          <w:rFonts w:ascii="Lato" w:cs="Lato" w:eastAsia="Lato" w:hAnsi="Lato"/>
        </w:rPr>
      </w:pPr>
      <w:r w:rsidDel="00000000" w:rsidR="00000000" w:rsidRPr="00000000">
        <w:rPr>
          <w:rtl w:val="0"/>
        </w:rPr>
      </w:r>
    </w:p>
    <w:p w:rsidR="00000000" w:rsidDel="00000000" w:rsidP="00000000" w:rsidRDefault="00000000" w:rsidRPr="00000000" w14:paraId="0000015A">
      <w:pPr>
        <w:rPr>
          <w:rFonts w:ascii="Lato" w:cs="Lato" w:eastAsia="Lato" w:hAnsi="Lato"/>
        </w:rPr>
      </w:pPr>
      <w:r w:rsidDel="00000000" w:rsidR="00000000" w:rsidRPr="00000000">
        <w:rPr>
          <w:rFonts w:ascii="Lato" w:cs="Lato" w:eastAsia="Lato" w:hAnsi="Lato"/>
          <w:rtl w:val="0"/>
        </w:rPr>
        <w:t xml:space="preserve">ANd here where the problem comes, an average accuracy of this experiment is 64-88% , and such result was achieved with all the proper equipment. But can we trust such results for a daily bases for more simplified detecting devices.</w:t>
      </w:r>
    </w:p>
    <w:p w:rsidR="00000000" w:rsidDel="00000000" w:rsidP="00000000" w:rsidRDefault="00000000" w:rsidRPr="00000000" w14:paraId="0000015B">
      <w:pPr>
        <w:rPr>
          <w:rFonts w:ascii="Lato" w:cs="Lato" w:eastAsia="Lato" w:hAnsi="Lato"/>
        </w:rPr>
      </w:pPr>
      <w:r w:rsidDel="00000000" w:rsidR="00000000" w:rsidRPr="00000000">
        <w:rPr>
          <w:rtl w:val="0"/>
        </w:rPr>
      </w:r>
    </w:p>
    <w:p w:rsidR="00000000" w:rsidDel="00000000" w:rsidP="00000000" w:rsidRDefault="00000000" w:rsidRPr="00000000" w14:paraId="0000015C">
      <w:pPr>
        <w:rPr>
          <w:rFonts w:ascii="Lato" w:cs="Lato" w:eastAsia="Lato" w:hAnsi="Lato"/>
        </w:rPr>
      </w:pPr>
      <w:r w:rsidDel="00000000" w:rsidR="00000000" w:rsidRPr="00000000">
        <w:rPr>
          <w:rFonts w:ascii="Lato" w:cs="Lato" w:eastAsia="Lato" w:hAnsi="Lato"/>
          <w:rtl w:val="0"/>
        </w:rPr>
        <w:t xml:space="preserve">Mariusz</w:t>
      </w:r>
    </w:p>
    <w:p w:rsidR="00000000" w:rsidDel="00000000" w:rsidP="00000000" w:rsidRDefault="00000000" w:rsidRPr="00000000" w14:paraId="0000015D">
      <w:pPr>
        <w:rPr>
          <w:rFonts w:ascii="Lato" w:cs="Lato" w:eastAsia="Lato" w:hAnsi="Lato"/>
        </w:rPr>
      </w:pPr>
      <w:r w:rsidDel="00000000" w:rsidR="00000000" w:rsidRPr="00000000">
        <w:rPr>
          <w:rFonts w:ascii="Lato" w:cs="Lato" w:eastAsia="Lato" w:hAnsi="Lato"/>
          <w:rtl w:val="0"/>
        </w:rPr>
        <w:t xml:space="preserve">Rypka</w:t>
      </w:r>
    </w:p>
    <w:p w:rsidR="00000000" w:rsidDel="00000000" w:rsidP="00000000" w:rsidRDefault="00000000" w:rsidRPr="00000000" w14:paraId="0000015E">
      <w:pPr>
        <w:rPr>
          <w:rFonts w:ascii="Lato" w:cs="Lato" w:eastAsia="Lato" w:hAnsi="Lato"/>
        </w:rPr>
      </w:pPr>
      <w:r w:rsidDel="00000000" w:rsidR="00000000" w:rsidRPr="00000000">
        <w:rPr>
          <w:rFonts w:ascii="Lato" w:cs="Lato" w:eastAsia="Lato" w:hAnsi="Lato"/>
          <w:rtl w:val="0"/>
        </w:rPr>
        <w:t xml:space="preserve">How We want to check (verify) artificial methods accuracy </w:t>
      </w:r>
    </w:p>
    <w:p w:rsidR="00000000" w:rsidDel="00000000" w:rsidP="00000000" w:rsidRDefault="00000000" w:rsidRPr="00000000" w14:paraId="0000015F">
      <w:pPr>
        <w:rPr>
          <w:rFonts w:ascii="Lato" w:cs="Lato" w:eastAsia="Lato" w:hAnsi="Lato"/>
        </w:rPr>
      </w:pPr>
      <w:r w:rsidDel="00000000" w:rsidR="00000000" w:rsidRPr="00000000">
        <w:rPr>
          <w:rFonts w:ascii="Lato" w:cs="Lato" w:eastAsia="Lato" w:hAnsi="Lato"/>
          <w:rtl w:val="0"/>
        </w:rPr>
        <w:t xml:space="preserve">Target groupApplication - why? Because</w:t>
      </w:r>
    </w:p>
    <w:p w:rsidR="00000000" w:rsidDel="00000000" w:rsidP="00000000" w:rsidRDefault="00000000" w:rsidRPr="00000000" w14:paraId="00000160">
      <w:pPr>
        <w:rPr>
          <w:rFonts w:ascii="Lato" w:cs="Lato" w:eastAsia="Lato" w:hAnsi="Lato"/>
        </w:rPr>
      </w:pPr>
      <w:r w:rsidDel="00000000" w:rsidR="00000000" w:rsidRPr="00000000">
        <w:rPr>
          <w:rFonts w:ascii="Lato" w:cs="Lato" w:eastAsia="Lato" w:hAnsi="Lato"/>
          <w:rtl w:val="0"/>
        </w:rPr>
        <w:t xml:space="preserve">Possible application area</w:t>
      </w:r>
    </w:p>
    <w:p w:rsidR="00000000" w:rsidDel="00000000" w:rsidP="00000000" w:rsidRDefault="00000000" w:rsidRPr="00000000" w14:paraId="00000161">
      <w:pPr>
        <w:rPr>
          <w:rFonts w:ascii="Lato" w:cs="Lato" w:eastAsia="Lato" w:hAnsi="Lato"/>
        </w:rPr>
      </w:pPr>
      <w:r w:rsidDel="00000000" w:rsidR="00000000" w:rsidRPr="00000000">
        <w:rPr>
          <w:rFonts w:ascii="Lato" w:cs="Lato" w:eastAsia="Lato" w:hAnsi="Lato"/>
          <w:rtl w:val="0"/>
        </w:rPr>
        <w:t xml:space="preserve">Podsumowanie całej chujwieczegopeczakuczajapierdolee i elo ziomal joł joł joł</w:t>
      </w:r>
    </w:p>
    <w:p w:rsidR="00000000" w:rsidDel="00000000" w:rsidP="00000000" w:rsidRDefault="00000000" w:rsidRPr="00000000" w14:paraId="00000162">
      <w:pPr>
        <w:rPr>
          <w:rFonts w:ascii="Lato" w:cs="Lato" w:eastAsia="Lato" w:hAnsi="Lato"/>
        </w:rPr>
      </w:pPr>
      <w:r w:rsidDel="00000000" w:rsidR="00000000" w:rsidRPr="00000000">
        <w:rPr>
          <w:rtl w:val="0"/>
        </w:rPr>
      </w:r>
    </w:p>
    <w:p w:rsidR="00000000" w:rsidDel="00000000" w:rsidP="00000000" w:rsidRDefault="00000000" w:rsidRPr="00000000" w14:paraId="00000163">
      <w:pPr>
        <w:rPr>
          <w:rFonts w:ascii="Lato" w:cs="Lato" w:eastAsia="Lato" w:hAnsi="Lato"/>
        </w:rPr>
      </w:pPr>
      <w:r w:rsidDel="00000000" w:rsidR="00000000" w:rsidRPr="00000000">
        <w:rPr>
          <w:rtl w:val="0"/>
        </w:rPr>
      </w:r>
    </w:p>
    <w:p w:rsidR="00000000" w:rsidDel="00000000" w:rsidP="00000000" w:rsidRDefault="00000000" w:rsidRPr="00000000" w14:paraId="00000164">
      <w:pPr>
        <w:rPr>
          <w:rFonts w:ascii="Lato" w:cs="Lato" w:eastAsia="Lato" w:hAnsi="Lato"/>
        </w:rPr>
      </w:pPr>
      <w:r w:rsidDel="00000000" w:rsidR="00000000" w:rsidRPr="00000000">
        <w:rPr>
          <w:rFonts w:ascii="Lato" w:cs="Lato" w:eastAsia="Lato" w:hAnsi="Lato"/>
          <w:rtl w:val="0"/>
        </w:rPr>
        <w:t xml:space="preserve">Target group</w:t>
      </w:r>
    </w:p>
    <w:p w:rsidR="00000000" w:rsidDel="00000000" w:rsidP="00000000" w:rsidRDefault="00000000" w:rsidRPr="00000000" w14:paraId="00000165">
      <w:pPr>
        <w:rPr>
          <w:rFonts w:ascii="Lato" w:cs="Lato" w:eastAsia="Lato" w:hAnsi="Lato"/>
        </w:rPr>
      </w:pPr>
      <w:r w:rsidDel="00000000" w:rsidR="00000000" w:rsidRPr="00000000">
        <w:rPr>
          <w:rtl w:val="0"/>
        </w:rPr>
      </w:r>
    </w:p>
    <w:p w:rsidR="00000000" w:rsidDel="00000000" w:rsidP="00000000" w:rsidRDefault="00000000" w:rsidRPr="00000000" w14:paraId="00000166">
      <w:pPr>
        <w:rPr>
          <w:rFonts w:ascii="Lato" w:cs="Lato" w:eastAsia="Lato" w:hAnsi="Lato"/>
        </w:rPr>
      </w:pPr>
      <w:r w:rsidDel="00000000" w:rsidR="00000000" w:rsidRPr="00000000">
        <w:rPr>
          <w:rFonts w:ascii="Lato" w:cs="Lato" w:eastAsia="Lato" w:hAnsi="Lato"/>
          <w:rtl w:val="0"/>
        </w:rPr>
        <w:t xml:space="preserve">//Skoro istnieje taka Potrzeba u ludzi to u ludzi z auytyzmem tym bardziej</w:t>
      </w:r>
    </w:p>
    <w:p w:rsidR="00000000" w:rsidDel="00000000" w:rsidP="00000000" w:rsidRDefault="00000000" w:rsidRPr="00000000" w14:paraId="00000167">
      <w:pPr>
        <w:rPr>
          <w:rFonts w:ascii="Lato" w:cs="Lato" w:eastAsia="Lato" w:hAnsi="Lato"/>
        </w:rPr>
      </w:pPr>
      <w:r w:rsidDel="00000000" w:rsidR="00000000" w:rsidRPr="00000000">
        <w:rPr>
          <w:rtl w:val="0"/>
        </w:rPr>
      </w:r>
    </w:p>
    <w:p w:rsidR="00000000" w:rsidDel="00000000" w:rsidP="00000000" w:rsidRDefault="00000000" w:rsidRPr="00000000" w14:paraId="00000168">
      <w:pPr>
        <w:rPr>
          <w:rFonts w:ascii="Lato" w:cs="Lato" w:eastAsia="Lato" w:hAnsi="Lato"/>
        </w:rPr>
      </w:pPr>
      <w:r w:rsidDel="00000000" w:rsidR="00000000" w:rsidRPr="00000000">
        <w:rPr>
          <w:rFonts w:ascii="Lato" w:cs="Lato" w:eastAsia="Lato" w:hAnsi="Lato"/>
          <w:rtl w:val="0"/>
        </w:rPr>
        <w:t xml:space="preserve">Michał</w:t>
      </w:r>
    </w:p>
    <w:p w:rsidR="00000000" w:rsidDel="00000000" w:rsidP="00000000" w:rsidRDefault="00000000" w:rsidRPr="00000000" w14:paraId="00000169">
      <w:pPr>
        <w:rPr>
          <w:rFonts w:ascii="Lato" w:cs="Lato" w:eastAsia="Lato" w:hAnsi="Lato"/>
        </w:rPr>
      </w:pPr>
      <w:r w:rsidDel="00000000" w:rsidR="00000000" w:rsidRPr="00000000">
        <w:rPr>
          <w:rFonts w:ascii="Lato" w:cs="Lato" w:eastAsia="Lato" w:hAnsi="Lato"/>
          <w:rtl w:val="0"/>
        </w:rPr>
        <w:t xml:space="preserve">Deep learning</w:t>
      </w:r>
    </w:p>
    <w:p w:rsidR="00000000" w:rsidDel="00000000" w:rsidP="00000000" w:rsidRDefault="00000000" w:rsidRPr="00000000" w14:paraId="0000016A">
      <w:pPr>
        <w:rPr>
          <w:rFonts w:ascii="Lato" w:cs="Lato" w:eastAsia="Lato" w:hAnsi="Lato"/>
        </w:rPr>
      </w:pPr>
      <w:r w:rsidDel="00000000" w:rsidR="00000000" w:rsidRPr="00000000">
        <w:rPr>
          <w:rtl w:val="0"/>
        </w:rPr>
      </w:r>
    </w:p>
    <w:p w:rsidR="00000000" w:rsidDel="00000000" w:rsidP="00000000" w:rsidRDefault="00000000" w:rsidRPr="00000000" w14:paraId="0000016B">
      <w:pPr>
        <w:rPr>
          <w:rFonts w:ascii="Lato" w:cs="Lato" w:eastAsia="Lato" w:hAnsi="Lato"/>
        </w:rPr>
      </w:pPr>
      <w:r w:rsidDel="00000000" w:rsidR="00000000" w:rsidRPr="00000000">
        <w:rPr>
          <w:rFonts w:ascii="Lato" w:cs="Lato" w:eastAsia="Lato" w:hAnsi="Lato"/>
          <w:rtl w:val="0"/>
        </w:rPr>
        <w:t xml:space="preserve">//Weryfikacja</w:t>
      </w:r>
    </w:p>
    <w:p w:rsidR="00000000" w:rsidDel="00000000" w:rsidP="00000000" w:rsidRDefault="00000000" w:rsidRPr="00000000" w14:paraId="0000016C">
      <w:pPr>
        <w:rPr>
          <w:rFonts w:ascii="Lato" w:cs="Lato" w:eastAsia="Lato" w:hAnsi="Lato"/>
        </w:rPr>
      </w:pPr>
      <w:r w:rsidDel="00000000" w:rsidR="00000000" w:rsidRPr="00000000">
        <w:rPr>
          <w:rFonts w:ascii="Lato" w:cs="Lato" w:eastAsia="Lato" w:hAnsi="Lato"/>
          <w:rtl w:val="0"/>
        </w:rPr>
        <w:t xml:space="preserve">Mariusz</w:t>
      </w:r>
    </w:p>
    <w:p w:rsidR="00000000" w:rsidDel="00000000" w:rsidP="00000000" w:rsidRDefault="00000000" w:rsidRPr="00000000" w14:paraId="0000016D">
      <w:pPr>
        <w:rPr>
          <w:rFonts w:ascii="Lato" w:cs="Lato" w:eastAsia="Lato" w:hAnsi="Lato"/>
        </w:rPr>
      </w:pPr>
      <w:r w:rsidDel="00000000" w:rsidR="00000000" w:rsidRPr="00000000">
        <w:rPr>
          <w:rFonts w:ascii="Lato" w:cs="Lato" w:eastAsia="Lato" w:hAnsi="Lato"/>
          <w:rtl w:val="0"/>
        </w:rPr>
        <w:t xml:space="preserve">Konsultacja z ekspertem</w:t>
      </w:r>
    </w:p>
    <w:p w:rsidR="00000000" w:rsidDel="00000000" w:rsidP="00000000" w:rsidRDefault="00000000" w:rsidRPr="00000000" w14:paraId="0000016E">
      <w:pPr>
        <w:rPr>
          <w:rFonts w:ascii="Lato" w:cs="Lato" w:eastAsia="Lato" w:hAnsi="Lato"/>
        </w:rPr>
      </w:pPr>
      <w:r w:rsidDel="00000000" w:rsidR="00000000" w:rsidRPr="00000000">
        <w:rPr>
          <w:rFonts w:ascii="Lato" w:cs="Lato" w:eastAsia="Lato" w:hAnsi="Lato"/>
          <w:rtl w:val="0"/>
        </w:rPr>
        <w:t xml:space="preserve">Research</w:t>
      </w:r>
    </w:p>
    <w:p w:rsidR="00000000" w:rsidDel="00000000" w:rsidP="00000000" w:rsidRDefault="00000000" w:rsidRPr="00000000" w14:paraId="0000016F">
      <w:pPr>
        <w:rPr>
          <w:rFonts w:ascii="Lato" w:cs="Lato" w:eastAsia="Lato" w:hAnsi="Lato"/>
        </w:rPr>
      </w:pPr>
      <w:r w:rsidDel="00000000" w:rsidR="00000000" w:rsidRPr="00000000">
        <w:rPr>
          <w:rtl w:val="0"/>
        </w:rPr>
      </w:r>
    </w:p>
    <w:p w:rsidR="00000000" w:rsidDel="00000000" w:rsidP="00000000" w:rsidRDefault="00000000" w:rsidRPr="00000000" w14:paraId="00000170">
      <w:pPr>
        <w:rPr>
          <w:rFonts w:ascii="Lato" w:cs="Lato" w:eastAsia="Lato" w:hAnsi="Lato"/>
        </w:rPr>
      </w:pPr>
      <w:r w:rsidDel="00000000" w:rsidR="00000000" w:rsidRPr="00000000">
        <w:rPr>
          <w:rFonts w:ascii="Lato" w:cs="Lato" w:eastAsia="Lato" w:hAnsi="Lato"/>
          <w:rtl w:val="0"/>
        </w:rPr>
        <w:t xml:space="preserve">Depresja</w:t>
      </w:r>
    </w:p>
    <w:p w:rsidR="00000000" w:rsidDel="00000000" w:rsidP="00000000" w:rsidRDefault="00000000" w:rsidRPr="00000000" w14:paraId="00000171">
      <w:pPr>
        <w:rPr>
          <w:rFonts w:ascii="Lato" w:cs="Lato" w:eastAsia="Lato" w:hAnsi="Lato"/>
        </w:rPr>
      </w:pPr>
      <w:r w:rsidDel="00000000" w:rsidR="00000000" w:rsidRPr="00000000">
        <w:rPr>
          <w:rFonts w:ascii="Lato" w:cs="Lato" w:eastAsia="Lato" w:hAnsi="Lato"/>
          <w:rtl w:val="0"/>
        </w:rPr>
        <w:t xml:space="preserve">Autyzm</w:t>
      </w:r>
    </w:p>
    <w:p w:rsidR="00000000" w:rsidDel="00000000" w:rsidP="00000000" w:rsidRDefault="00000000" w:rsidRPr="00000000" w14:paraId="00000172">
      <w:pPr>
        <w:rPr>
          <w:rFonts w:ascii="Lato" w:cs="Lato" w:eastAsia="Lato" w:hAnsi="Lato"/>
        </w:rPr>
      </w:pPr>
      <w:r w:rsidDel="00000000" w:rsidR="00000000" w:rsidRPr="00000000">
        <w:rPr>
          <w:rtl w:val="0"/>
        </w:rPr>
      </w:r>
    </w:p>
    <w:p w:rsidR="00000000" w:rsidDel="00000000" w:rsidP="00000000" w:rsidRDefault="00000000" w:rsidRPr="00000000" w14:paraId="00000173">
      <w:pPr>
        <w:rPr>
          <w:rFonts w:ascii="Lato" w:cs="Lato" w:eastAsia="Lato" w:hAnsi="Lato"/>
        </w:rPr>
      </w:pPr>
      <w:r w:rsidDel="00000000" w:rsidR="00000000" w:rsidRPr="00000000">
        <w:rPr>
          <w:rtl w:val="0"/>
        </w:rPr>
      </w:r>
    </w:p>
    <w:p w:rsidR="00000000" w:rsidDel="00000000" w:rsidP="00000000" w:rsidRDefault="00000000" w:rsidRPr="00000000" w14:paraId="00000174">
      <w:pPr>
        <w:rPr>
          <w:rFonts w:ascii="Lato" w:cs="Lato" w:eastAsia="Lato" w:hAnsi="Lato"/>
        </w:rPr>
      </w:pPr>
      <w:r w:rsidDel="00000000" w:rsidR="00000000" w:rsidRPr="00000000">
        <w:rPr>
          <w:rtl w:val="0"/>
        </w:rPr>
      </w:r>
    </w:p>
    <w:p w:rsidR="00000000" w:rsidDel="00000000" w:rsidP="00000000" w:rsidRDefault="00000000" w:rsidRPr="00000000" w14:paraId="00000175">
      <w:pPr>
        <w:rPr>
          <w:rFonts w:ascii="Lato" w:cs="Lato" w:eastAsia="Lato" w:hAnsi="Lato"/>
        </w:rPr>
      </w:pPr>
      <w:r w:rsidDel="00000000" w:rsidR="00000000" w:rsidRPr="00000000">
        <w:rPr>
          <w:rFonts w:ascii="Lato" w:cs="Lato" w:eastAsia="Lato" w:hAnsi="Lato"/>
          <w:rtl w:val="0"/>
        </w:rPr>
        <w:t xml:space="preserve">Mail o ostatnim slajdzie</w:t>
      </w:r>
    </w:p>
    <w:p w:rsidR="00000000" w:rsidDel="00000000" w:rsidP="00000000" w:rsidRDefault="00000000" w:rsidRPr="00000000" w14:paraId="00000176">
      <w:pPr>
        <w:rPr>
          <w:rFonts w:ascii="Lato" w:cs="Lato" w:eastAsia="Lato" w:hAnsi="Lato"/>
        </w:rPr>
      </w:pPr>
      <w:r w:rsidDel="00000000" w:rsidR="00000000" w:rsidRPr="00000000">
        <w:rPr>
          <w:rtl w:val="0"/>
        </w:rPr>
      </w:r>
    </w:p>
    <w:p w:rsidR="00000000" w:rsidDel="00000000" w:rsidP="00000000" w:rsidRDefault="00000000" w:rsidRPr="00000000" w14:paraId="00000177">
      <w:pPr>
        <w:rPr>
          <w:rFonts w:ascii="Lato" w:cs="Lato" w:eastAsia="Lato" w:hAnsi="Lato"/>
        </w:rPr>
      </w:pPr>
      <w:r w:rsidDel="00000000" w:rsidR="00000000" w:rsidRPr="00000000">
        <w:rPr>
          <w:rtl w:val="0"/>
        </w:rPr>
      </w:r>
    </w:p>
    <w:p w:rsidR="00000000" w:rsidDel="00000000" w:rsidP="00000000" w:rsidRDefault="00000000" w:rsidRPr="00000000" w14:paraId="00000178">
      <w:pPr>
        <w:rPr>
          <w:rFonts w:ascii="Lato" w:cs="Lato" w:eastAsia="Lato" w:hAnsi="Lato"/>
        </w:rPr>
      </w:pPr>
      <w:r w:rsidDel="00000000" w:rsidR="00000000" w:rsidRPr="00000000">
        <w:rPr>
          <w:rFonts w:ascii="Lato" w:cs="Lato" w:eastAsia="Lato" w:hAnsi="Lato"/>
          <w:rtl w:val="0"/>
        </w:rPr>
        <w:t xml:space="preserve">Bibilioteki</w:t>
      </w:r>
    </w:p>
    <w:p w:rsidR="00000000" w:rsidDel="00000000" w:rsidP="00000000" w:rsidRDefault="00000000" w:rsidRPr="00000000" w14:paraId="00000179">
      <w:pPr>
        <w:rPr>
          <w:rFonts w:ascii="Lato" w:cs="Lato" w:eastAsia="Lato" w:hAnsi="Lato"/>
        </w:rPr>
      </w:pPr>
      <w:r w:rsidDel="00000000" w:rsidR="00000000" w:rsidRPr="00000000">
        <w:rPr>
          <w:rFonts w:ascii="Lato" w:cs="Lato" w:eastAsia="Lato" w:hAnsi="Lato"/>
          <w:rtl w:val="0"/>
        </w:rPr>
        <w:t xml:space="preserve">Metody rozpoznawania emocji</w:t>
      </w:r>
    </w:p>
    <w:p w:rsidR="00000000" w:rsidDel="00000000" w:rsidP="00000000" w:rsidRDefault="00000000" w:rsidRPr="00000000" w14:paraId="0000017A">
      <w:pPr>
        <w:rPr>
          <w:rFonts w:ascii="Lato" w:cs="Lato" w:eastAsia="Lato" w:hAnsi="Lato"/>
        </w:rPr>
      </w:pPr>
      <w:r w:rsidDel="00000000" w:rsidR="00000000" w:rsidRPr="00000000">
        <w:rPr>
          <w:rFonts w:ascii="Lato" w:cs="Lato" w:eastAsia="Lato" w:hAnsi="Lato"/>
          <w:rtl w:val="0"/>
        </w:rPr>
        <w:t xml:space="preserve">Weryfikacja</w:t>
      </w:r>
    </w:p>
    <w:p w:rsidR="00000000" w:rsidDel="00000000" w:rsidP="00000000" w:rsidRDefault="00000000" w:rsidRPr="00000000" w14:paraId="0000017B">
      <w:pPr>
        <w:rPr>
          <w:rFonts w:ascii="Lato" w:cs="Lato" w:eastAsia="Lato" w:hAnsi="Lato"/>
        </w:rPr>
      </w:pPr>
      <w:r w:rsidDel="00000000" w:rsidR="00000000" w:rsidRPr="00000000">
        <w:rPr>
          <w:rtl w:val="0"/>
        </w:rPr>
      </w:r>
    </w:p>
    <w:p w:rsidR="00000000" w:rsidDel="00000000" w:rsidP="00000000" w:rsidRDefault="00000000" w:rsidRPr="00000000" w14:paraId="0000017C">
      <w:pPr>
        <w:rPr>
          <w:rFonts w:ascii="Lato" w:cs="Lato" w:eastAsia="Lato" w:hAnsi="Lato"/>
        </w:rPr>
      </w:pPr>
      <w:r w:rsidDel="00000000" w:rsidR="00000000" w:rsidRPr="00000000">
        <w:rPr>
          <w:rFonts w:ascii="Lato" w:cs="Lato" w:eastAsia="Lato" w:hAnsi="Lato"/>
          <w:rtl w:val="0"/>
        </w:rPr>
        <w:t xml:space="preserve">Pr. znakezienie biblioteki i wryfikacja skutecznosci</w:t>
      </w:r>
    </w:p>
    <w:p w:rsidR="00000000" w:rsidDel="00000000" w:rsidP="00000000" w:rsidRDefault="00000000" w:rsidRPr="00000000" w14:paraId="0000017D">
      <w:pPr>
        <w:rPr>
          <w:rFonts w:ascii="Lato" w:cs="Lato" w:eastAsia="Lato" w:hAnsi="Lato"/>
        </w:rPr>
      </w:pPr>
      <w:r w:rsidDel="00000000" w:rsidR="00000000" w:rsidRPr="00000000">
        <w:rPr>
          <w:rtl w:val="0"/>
        </w:rPr>
      </w:r>
    </w:p>
    <w:p w:rsidR="00000000" w:rsidDel="00000000" w:rsidP="00000000" w:rsidRDefault="00000000" w:rsidRPr="00000000" w14:paraId="0000017E">
      <w:pPr>
        <w:rPr>
          <w:rFonts w:ascii="Lato" w:cs="Lato" w:eastAsia="Lato" w:hAnsi="Lato"/>
        </w:rPr>
      </w:pPr>
      <w:r w:rsidDel="00000000" w:rsidR="00000000" w:rsidRPr="00000000">
        <w:rPr>
          <w:rFonts w:ascii="Lato" w:cs="Lato" w:eastAsia="Lato" w:hAnsi="Lato"/>
          <w:rtl w:val="0"/>
        </w:rPr>
        <w:t xml:space="preserve">Intro</w:t>
      </w:r>
    </w:p>
    <w:p w:rsidR="00000000" w:rsidDel="00000000" w:rsidP="00000000" w:rsidRDefault="00000000" w:rsidRPr="00000000" w14:paraId="0000017F">
      <w:pPr>
        <w:rPr>
          <w:rFonts w:ascii="Lato" w:cs="Lato" w:eastAsia="Lato" w:hAnsi="Lato"/>
        </w:rPr>
      </w:pPr>
      <w:r w:rsidDel="00000000" w:rsidR="00000000" w:rsidRPr="00000000">
        <w:rPr>
          <w:rtl w:val="0"/>
        </w:rPr>
      </w:r>
    </w:p>
    <w:p w:rsidR="00000000" w:rsidDel="00000000" w:rsidP="00000000" w:rsidRDefault="00000000" w:rsidRPr="00000000" w14:paraId="00000180">
      <w:pPr>
        <w:rPr>
          <w:rFonts w:ascii="Lato" w:cs="Lato" w:eastAsia="Lato" w:hAnsi="Lato"/>
        </w:rPr>
      </w:pPr>
      <w:r w:rsidDel="00000000" w:rsidR="00000000" w:rsidRPr="00000000">
        <w:rPr>
          <w:rFonts w:ascii="Lato" w:cs="Lato" w:eastAsia="Lato" w:hAnsi="Lato"/>
          <w:rtl w:val="0"/>
        </w:rPr>
        <w:t xml:space="preserve">Problem</w:t>
      </w:r>
    </w:p>
    <w:p w:rsidR="00000000" w:rsidDel="00000000" w:rsidP="00000000" w:rsidRDefault="00000000" w:rsidRPr="00000000" w14:paraId="00000181">
      <w:pPr>
        <w:rPr>
          <w:rFonts w:ascii="Lato" w:cs="Lato" w:eastAsia="Lato" w:hAnsi="Lato"/>
        </w:rPr>
      </w:pPr>
      <w:r w:rsidDel="00000000" w:rsidR="00000000" w:rsidRPr="00000000">
        <w:rPr>
          <w:rFonts w:ascii="Lato" w:cs="Lato" w:eastAsia="Lato" w:hAnsi="Lato"/>
          <w:rtl w:val="0"/>
        </w:rPr>
        <w:t xml:space="preserve">Topic</w:t>
      </w:r>
    </w:p>
    <w:p w:rsidR="00000000" w:rsidDel="00000000" w:rsidP="00000000" w:rsidRDefault="00000000" w:rsidRPr="00000000" w14:paraId="00000182">
      <w:pPr>
        <w:rPr>
          <w:rFonts w:ascii="Lato" w:cs="Lato" w:eastAsia="Lato" w:hAnsi="Lato"/>
        </w:rPr>
      </w:pPr>
      <w:r w:rsidDel="00000000" w:rsidR="00000000" w:rsidRPr="00000000">
        <w:rPr>
          <w:rtl w:val="0"/>
        </w:rPr>
      </w:r>
    </w:p>
    <w:p w:rsidR="00000000" w:rsidDel="00000000" w:rsidP="00000000" w:rsidRDefault="00000000" w:rsidRPr="00000000" w14:paraId="00000183">
      <w:pPr>
        <w:rPr>
          <w:rFonts w:ascii="Lato" w:cs="Lato" w:eastAsia="Lato" w:hAnsi="Lato"/>
        </w:rPr>
      </w:pPr>
      <w:r w:rsidDel="00000000" w:rsidR="00000000" w:rsidRPr="00000000">
        <w:rPr>
          <w:rFonts w:ascii="Lato" w:cs="Lato" w:eastAsia="Lato" w:hAnsi="Lato"/>
          <w:rtl w:val="0"/>
        </w:rPr>
        <w:t xml:space="preserve">Application of topic</w:t>
      </w:r>
    </w:p>
    <w:p w:rsidR="00000000" w:rsidDel="00000000" w:rsidP="00000000" w:rsidRDefault="00000000" w:rsidRPr="00000000" w14:paraId="00000184">
      <w:pPr>
        <w:rPr>
          <w:rFonts w:ascii="Lato" w:cs="Lato" w:eastAsia="Lato" w:hAnsi="Lato"/>
        </w:rPr>
      </w:pPr>
      <w:r w:rsidDel="00000000" w:rsidR="00000000" w:rsidRPr="00000000">
        <w:rPr>
          <w:rtl w:val="0"/>
        </w:rPr>
      </w:r>
    </w:p>
    <w:p w:rsidR="00000000" w:rsidDel="00000000" w:rsidP="00000000" w:rsidRDefault="00000000" w:rsidRPr="00000000" w14:paraId="00000185">
      <w:pPr>
        <w:rPr>
          <w:rFonts w:ascii="Lato" w:cs="Lato" w:eastAsia="Lato" w:hAnsi="Lato"/>
        </w:rPr>
      </w:pPr>
      <w:r w:rsidDel="00000000" w:rsidR="00000000" w:rsidRPr="00000000">
        <w:rPr>
          <w:rFonts w:ascii="Lato" w:cs="Lato" w:eastAsia="Lato" w:hAnsi="Lato"/>
          <w:rtl w:val="0"/>
        </w:rPr>
        <w:t xml:space="preserve">How, solution verification</w:t>
      </w:r>
    </w:p>
    <w:p w:rsidR="00000000" w:rsidDel="00000000" w:rsidP="00000000" w:rsidRDefault="00000000" w:rsidRPr="00000000" w14:paraId="00000186">
      <w:pPr>
        <w:rPr>
          <w:rFonts w:ascii="Lato" w:cs="Lato" w:eastAsia="Lato" w:hAnsi="Lato"/>
        </w:rPr>
      </w:pPr>
      <w:r w:rsidDel="00000000" w:rsidR="00000000" w:rsidRPr="00000000">
        <w:rPr>
          <w:rtl w:val="0"/>
        </w:rPr>
      </w:r>
    </w:p>
    <w:p w:rsidR="00000000" w:rsidDel="00000000" w:rsidP="00000000" w:rsidRDefault="00000000" w:rsidRPr="00000000" w14:paraId="00000187">
      <w:pPr>
        <w:rPr>
          <w:rFonts w:ascii="Lato" w:cs="Lato" w:eastAsia="Lato" w:hAnsi="Lato"/>
        </w:rPr>
      </w:pPr>
      <w:r w:rsidDel="00000000" w:rsidR="00000000" w:rsidRPr="00000000">
        <w:rPr>
          <w:rtl w:val="0"/>
        </w:rPr>
      </w:r>
    </w:p>
    <w:p w:rsidR="00000000" w:rsidDel="00000000" w:rsidP="00000000" w:rsidRDefault="00000000" w:rsidRPr="00000000" w14:paraId="00000188">
      <w:pPr>
        <w:rPr>
          <w:rFonts w:ascii="Lato" w:cs="Lato" w:eastAsia="Lato" w:hAnsi="Lato"/>
        </w:rPr>
      </w:pPr>
      <w:r w:rsidDel="00000000" w:rsidR="00000000" w:rsidRPr="00000000">
        <w:rPr>
          <w:rFonts w:ascii="Lato" w:cs="Lato" w:eastAsia="Lato" w:hAnsi="Lato"/>
          <w:highlight w:val="red"/>
          <w:rtl w:val="0"/>
        </w:rPr>
        <w:t xml:space="preserve">Biomed neurofeedback </w:t>
      </w:r>
      <w:r w:rsidDel="00000000" w:rsidR="00000000" w:rsidRPr="00000000">
        <w:rPr>
          <w:rFonts w:ascii="Lato" w:cs="Lato" w:eastAsia="Lato" w:hAnsi="Lato"/>
          <w:rtl w:val="0"/>
        </w:rPr>
        <w:t xml:space="preserve">weryfikacja</w:t>
      </w:r>
    </w:p>
    <w:p w:rsidR="00000000" w:rsidDel="00000000" w:rsidP="00000000" w:rsidRDefault="00000000" w:rsidRPr="00000000" w14:paraId="00000189">
      <w:pPr>
        <w:rPr>
          <w:rFonts w:ascii="Lato" w:cs="Lato" w:eastAsia="Lato" w:hAnsi="Lato"/>
        </w:rPr>
      </w:pPr>
      <w:r w:rsidDel="00000000" w:rsidR="00000000" w:rsidRPr="00000000">
        <w:rPr>
          <w:rtl w:val="0"/>
        </w:rPr>
      </w:r>
    </w:p>
    <w:p w:rsidR="00000000" w:rsidDel="00000000" w:rsidP="00000000" w:rsidRDefault="00000000" w:rsidRPr="00000000" w14:paraId="0000018A">
      <w:pPr>
        <w:rPr>
          <w:rFonts w:ascii="Lato" w:cs="Lato" w:eastAsia="Lato" w:hAnsi="Lato"/>
        </w:rPr>
      </w:pPr>
      <w:r w:rsidDel="00000000" w:rsidR="00000000" w:rsidRPr="00000000">
        <w:rPr>
          <w:rFonts w:ascii="Lato" w:cs="Lato" w:eastAsia="Lato" w:hAnsi="Lato"/>
          <w:rtl w:val="0"/>
        </w:rPr>
        <w:t xml:space="preserve">Problem ze zweryfikowaniem odczytanej emocji</w:t>
      </w:r>
    </w:p>
    <w:p w:rsidR="00000000" w:rsidDel="00000000" w:rsidP="00000000" w:rsidRDefault="00000000" w:rsidRPr="00000000" w14:paraId="0000018B">
      <w:pPr>
        <w:rPr>
          <w:rFonts w:ascii="Lato" w:cs="Lato" w:eastAsia="Lato" w:hAnsi="Lato"/>
        </w:rPr>
      </w:pPr>
      <w:r w:rsidDel="00000000" w:rsidR="00000000" w:rsidRPr="00000000">
        <w:rPr>
          <w:rtl w:val="0"/>
        </w:rPr>
      </w:r>
    </w:p>
    <w:p w:rsidR="00000000" w:rsidDel="00000000" w:rsidP="00000000" w:rsidRDefault="00000000" w:rsidRPr="00000000" w14:paraId="0000018C">
      <w:pPr>
        <w:rPr>
          <w:rFonts w:ascii="Lato" w:cs="Lato" w:eastAsia="Lato" w:hAnsi="Lato"/>
        </w:rPr>
      </w:pPr>
      <w:r w:rsidDel="00000000" w:rsidR="00000000" w:rsidRPr="00000000">
        <w:rPr>
          <w:rtl w:val="0"/>
        </w:rPr>
      </w:r>
    </w:p>
    <w:p w:rsidR="00000000" w:rsidDel="00000000" w:rsidP="00000000" w:rsidRDefault="00000000" w:rsidRPr="00000000" w14:paraId="0000018D">
      <w:pPr>
        <w:rPr>
          <w:rFonts w:ascii="Lato" w:cs="Lato" w:eastAsia="Lato" w:hAnsi="Lato"/>
        </w:rPr>
      </w:pPr>
      <w:r w:rsidDel="00000000" w:rsidR="00000000" w:rsidRPr="00000000">
        <w:rPr>
          <w:rtl w:val="0"/>
        </w:rPr>
      </w:r>
    </w:p>
    <w:p w:rsidR="00000000" w:rsidDel="00000000" w:rsidP="00000000" w:rsidRDefault="00000000" w:rsidRPr="00000000" w14:paraId="0000018E">
      <w:pPr>
        <w:rPr>
          <w:rFonts w:ascii="Lato" w:cs="Lato" w:eastAsia="Lato" w:hAnsi="Lato"/>
        </w:rPr>
      </w:pPr>
      <w:r w:rsidDel="00000000" w:rsidR="00000000" w:rsidRPr="00000000">
        <w:rPr>
          <w:rtl w:val="0"/>
        </w:rPr>
      </w:r>
    </w:p>
    <w:p w:rsidR="00000000" w:rsidDel="00000000" w:rsidP="00000000" w:rsidRDefault="00000000" w:rsidRPr="00000000" w14:paraId="0000018F">
      <w:pPr>
        <w:rPr>
          <w:rFonts w:ascii="Lato" w:cs="Lato" w:eastAsia="Lato" w:hAnsi="Lato"/>
        </w:rPr>
      </w:pPr>
      <w:r w:rsidDel="00000000" w:rsidR="00000000" w:rsidRPr="00000000">
        <w:rPr>
          <w:rtl w:val="0"/>
        </w:rPr>
      </w:r>
    </w:p>
    <w:p w:rsidR="00000000" w:rsidDel="00000000" w:rsidP="00000000" w:rsidRDefault="00000000" w:rsidRPr="00000000" w14:paraId="00000190">
      <w:pPr>
        <w:rPr>
          <w:rFonts w:ascii="Lato" w:cs="Lato" w:eastAsia="Lato" w:hAnsi="Lato"/>
        </w:rPr>
      </w:pPr>
      <w:r w:rsidDel="00000000" w:rsidR="00000000" w:rsidRPr="00000000">
        <w:rPr>
          <w:rtl w:val="0"/>
        </w:rPr>
      </w:r>
    </w:p>
    <w:p w:rsidR="00000000" w:rsidDel="00000000" w:rsidP="00000000" w:rsidRDefault="00000000" w:rsidRPr="00000000" w14:paraId="00000191">
      <w:pPr>
        <w:rPr>
          <w:rFonts w:ascii="Lato" w:cs="Lato" w:eastAsia="Lato" w:hAnsi="Lato"/>
        </w:rPr>
      </w:pPr>
      <w:r w:rsidDel="00000000" w:rsidR="00000000" w:rsidRPr="00000000">
        <w:rPr>
          <w:rtl w:val="0"/>
        </w:rPr>
      </w:r>
    </w:p>
    <w:p w:rsidR="00000000" w:rsidDel="00000000" w:rsidP="00000000" w:rsidRDefault="00000000" w:rsidRPr="00000000" w14:paraId="00000192">
      <w:pPr>
        <w:rPr>
          <w:rFonts w:ascii="Lato" w:cs="Lato" w:eastAsia="Lato" w:hAnsi="Lato"/>
        </w:rPr>
      </w:pPr>
      <w:r w:rsidDel="00000000" w:rsidR="00000000" w:rsidRPr="00000000">
        <w:rPr>
          <w:rFonts w:ascii="Lato" w:cs="Lato" w:eastAsia="Lato" w:hAnsi="Lato"/>
          <w:rtl w:val="0"/>
        </w:rPr>
        <w:t xml:space="preserve">Mariusz</w:t>
      </w:r>
    </w:p>
    <w:p w:rsidR="00000000" w:rsidDel="00000000" w:rsidP="00000000" w:rsidRDefault="00000000" w:rsidRPr="00000000" w14:paraId="00000193">
      <w:pPr>
        <w:rPr>
          <w:rFonts w:ascii="Lato" w:cs="Lato" w:eastAsia="Lato" w:hAnsi="Lato"/>
        </w:rPr>
      </w:pPr>
      <w:r w:rsidDel="00000000" w:rsidR="00000000" w:rsidRPr="00000000">
        <w:rPr>
          <w:rFonts w:ascii="Lato" w:cs="Lato" w:eastAsia="Lato" w:hAnsi="Lato"/>
          <w:rtl w:val="0"/>
        </w:rPr>
        <w:t xml:space="preserve">Rypka??? </w:t>
      </w:r>
    </w:p>
    <w:p w:rsidR="00000000" w:rsidDel="00000000" w:rsidP="00000000" w:rsidRDefault="00000000" w:rsidRPr="00000000" w14:paraId="00000194">
      <w:pPr>
        <w:rPr>
          <w:rFonts w:ascii="Lato" w:cs="Lato" w:eastAsia="Lato" w:hAnsi="Lato"/>
        </w:rPr>
      </w:pPr>
      <w:r w:rsidDel="00000000" w:rsidR="00000000" w:rsidRPr="00000000">
        <w:rPr>
          <w:rFonts w:ascii="Lato" w:cs="Lato" w:eastAsia="Lato" w:hAnsi="Lato"/>
          <w:rtl w:val="0"/>
        </w:rPr>
        <w:t xml:space="preserve">Target groupApplication - why? Because</w:t>
      </w:r>
    </w:p>
    <w:p w:rsidR="00000000" w:rsidDel="00000000" w:rsidP="00000000" w:rsidRDefault="00000000" w:rsidRPr="00000000" w14:paraId="00000195">
      <w:pPr>
        <w:rPr>
          <w:rFonts w:ascii="Lato" w:cs="Lato" w:eastAsia="Lato" w:hAnsi="Lato"/>
        </w:rPr>
      </w:pPr>
      <w:r w:rsidDel="00000000" w:rsidR="00000000" w:rsidRPr="00000000">
        <w:rPr>
          <w:rFonts w:ascii="Lato" w:cs="Lato" w:eastAsia="Lato" w:hAnsi="Lato"/>
          <w:rtl w:val="0"/>
        </w:rPr>
        <w:t xml:space="preserve">How We want to check (verify) artificial methods accuracy </w:t>
      </w:r>
    </w:p>
    <w:p w:rsidR="00000000" w:rsidDel="00000000" w:rsidP="00000000" w:rsidRDefault="00000000" w:rsidRPr="00000000" w14:paraId="00000196">
      <w:pPr>
        <w:rPr>
          <w:rFonts w:ascii="Lato" w:cs="Lato" w:eastAsia="Lato" w:hAnsi="Lato"/>
        </w:rPr>
      </w:pPr>
      <w:r w:rsidDel="00000000" w:rsidR="00000000" w:rsidRPr="00000000">
        <w:rPr>
          <w:rFonts w:ascii="Lato" w:cs="Lato" w:eastAsia="Lato" w:hAnsi="Lato"/>
          <w:rtl w:val="0"/>
        </w:rPr>
        <w:t xml:space="preserve">Possible application area</w:t>
      </w:r>
    </w:p>
    <w:p w:rsidR="00000000" w:rsidDel="00000000" w:rsidP="00000000" w:rsidRDefault="00000000" w:rsidRPr="00000000" w14:paraId="00000197">
      <w:pPr>
        <w:rPr>
          <w:rFonts w:ascii="Lato" w:cs="Lato" w:eastAsia="Lato" w:hAnsi="Lato"/>
        </w:rPr>
      </w:pPr>
      <w:r w:rsidDel="00000000" w:rsidR="00000000" w:rsidRPr="00000000">
        <w:rPr>
          <w:rFonts w:ascii="Lato" w:cs="Lato" w:eastAsia="Lato" w:hAnsi="Lato"/>
          <w:rtl w:val="0"/>
        </w:rPr>
        <w:t xml:space="preserve">Podsumowanie całej chujwieczegopeczakuczajapierdolee i elo ziomal joł joł joł</w:t>
      </w:r>
    </w:p>
    <w:p w:rsidR="00000000" w:rsidDel="00000000" w:rsidP="00000000" w:rsidRDefault="00000000" w:rsidRPr="00000000" w14:paraId="00000198">
      <w:pPr>
        <w:rPr>
          <w:rFonts w:ascii="Lato" w:cs="Lato" w:eastAsia="Lato" w:hAnsi="Lato"/>
        </w:rPr>
      </w:pPr>
      <w:r w:rsidDel="00000000" w:rsidR="00000000" w:rsidRPr="00000000">
        <w:rPr>
          <w:rtl w:val="0"/>
        </w:rPr>
      </w:r>
    </w:p>
    <w:p w:rsidR="00000000" w:rsidDel="00000000" w:rsidP="00000000" w:rsidRDefault="00000000" w:rsidRPr="00000000" w14:paraId="00000199">
      <w:pPr>
        <w:rPr>
          <w:rFonts w:ascii="Lato" w:cs="Lato" w:eastAsia="Lato" w:hAnsi="Lato"/>
        </w:rPr>
      </w:pPr>
      <w:r w:rsidDel="00000000" w:rsidR="00000000" w:rsidRPr="00000000">
        <w:rPr>
          <w:rtl w:val="0"/>
        </w:rPr>
      </w:r>
    </w:p>
    <w:p w:rsidR="00000000" w:rsidDel="00000000" w:rsidP="00000000" w:rsidRDefault="00000000" w:rsidRPr="00000000" w14:paraId="0000019A">
      <w:pPr>
        <w:rPr>
          <w:rFonts w:ascii="Lato" w:cs="Lato" w:eastAsia="Lato" w:hAnsi="Lato"/>
        </w:rPr>
      </w:pPr>
      <w:r w:rsidDel="00000000" w:rsidR="00000000" w:rsidRPr="00000000">
        <w:rPr>
          <w:rtl w:val="0"/>
        </w:rPr>
      </w:r>
    </w:p>
    <w:p w:rsidR="00000000" w:rsidDel="00000000" w:rsidP="00000000" w:rsidRDefault="00000000" w:rsidRPr="00000000" w14:paraId="0000019B">
      <w:pPr>
        <w:rPr>
          <w:rFonts w:ascii="Lato" w:cs="Lato" w:eastAsia="Lato" w:hAnsi="Lato"/>
        </w:rPr>
      </w:pPr>
      <w:r w:rsidDel="00000000" w:rsidR="00000000" w:rsidRPr="00000000">
        <w:rPr>
          <w:rFonts w:ascii="Lato" w:cs="Lato" w:eastAsia="Lato" w:hAnsi="Lato"/>
          <w:rtl w:val="0"/>
        </w:rPr>
        <w:t xml:space="preserve">After we formulated the problem, we started to </w:t>
      </w:r>
    </w:p>
    <w:p w:rsidR="00000000" w:rsidDel="00000000" w:rsidP="00000000" w:rsidRDefault="00000000" w:rsidRPr="00000000" w14:paraId="0000019C">
      <w:pPr>
        <w:rPr>
          <w:rFonts w:ascii="Lato" w:cs="Lato" w:eastAsia="Lato" w:hAnsi="Lato"/>
        </w:rPr>
      </w:pPr>
      <w:r w:rsidDel="00000000" w:rsidR="00000000" w:rsidRPr="00000000">
        <w:rPr>
          <w:rtl w:val="0"/>
        </w:rPr>
      </w:r>
    </w:p>
    <w:p w:rsidR="00000000" w:rsidDel="00000000" w:rsidP="00000000" w:rsidRDefault="00000000" w:rsidRPr="00000000" w14:paraId="0000019D">
      <w:pPr>
        <w:rPr>
          <w:rFonts w:ascii="Lato" w:cs="Lato" w:eastAsia="Lato" w:hAnsi="Lato"/>
        </w:rPr>
      </w:pPr>
      <w:r w:rsidDel="00000000" w:rsidR="00000000" w:rsidRPr="00000000">
        <w:rPr>
          <w:rtl w:val="0"/>
        </w:rPr>
      </w:r>
    </w:p>
    <w:p w:rsidR="00000000" w:rsidDel="00000000" w:rsidP="00000000" w:rsidRDefault="00000000" w:rsidRPr="00000000" w14:paraId="0000019E">
      <w:pPr>
        <w:rPr>
          <w:rFonts w:ascii="Lato" w:cs="Lato" w:eastAsia="Lato" w:hAnsi="Lato"/>
        </w:rPr>
      </w:pPr>
      <w:r w:rsidDel="00000000" w:rsidR="00000000" w:rsidRPr="00000000">
        <w:rPr>
          <w:rtl w:val="0"/>
        </w:rPr>
      </w:r>
    </w:p>
    <w:p w:rsidR="00000000" w:rsidDel="00000000" w:rsidP="00000000" w:rsidRDefault="00000000" w:rsidRPr="00000000" w14:paraId="0000019F">
      <w:pPr>
        <w:rPr>
          <w:rFonts w:ascii="Lato" w:cs="Lato" w:eastAsia="Lato" w:hAnsi="Lato"/>
        </w:rPr>
      </w:pPr>
      <w:r w:rsidDel="00000000" w:rsidR="00000000" w:rsidRPr="00000000">
        <w:rPr>
          <w:rtl w:val="0"/>
        </w:rPr>
      </w:r>
    </w:p>
    <w:p w:rsidR="00000000" w:rsidDel="00000000" w:rsidP="00000000" w:rsidRDefault="00000000" w:rsidRPr="00000000" w14:paraId="000001A0">
      <w:pPr>
        <w:rPr>
          <w:rFonts w:ascii="Lato" w:cs="Lato" w:eastAsia="Lato" w:hAnsi="Lato"/>
        </w:rPr>
      </w:pPr>
      <w:r w:rsidDel="00000000" w:rsidR="00000000" w:rsidRPr="00000000">
        <w:rPr>
          <w:rtl w:val="0"/>
        </w:rPr>
      </w:r>
    </w:p>
    <w:p w:rsidR="00000000" w:rsidDel="00000000" w:rsidP="00000000" w:rsidRDefault="00000000" w:rsidRPr="00000000" w14:paraId="000001A1">
      <w:pPr>
        <w:rPr>
          <w:rFonts w:ascii="Lato" w:cs="Lato" w:eastAsia="Lato" w:hAnsi="Lato"/>
        </w:rPr>
      </w:pPr>
      <w:r w:rsidDel="00000000" w:rsidR="00000000" w:rsidRPr="00000000">
        <w:rPr>
          <w:rtl w:val="0"/>
        </w:rPr>
      </w:r>
    </w:p>
    <w:p w:rsidR="00000000" w:rsidDel="00000000" w:rsidP="00000000" w:rsidRDefault="00000000" w:rsidRPr="00000000" w14:paraId="000001A2">
      <w:pPr>
        <w:rPr>
          <w:rFonts w:ascii="Lato" w:cs="Lato" w:eastAsia="Lato" w:hAnsi="Lato"/>
        </w:rPr>
      </w:pPr>
      <w:r w:rsidDel="00000000" w:rsidR="00000000" w:rsidRPr="00000000">
        <w:rPr>
          <w:rtl w:val="0"/>
        </w:rPr>
      </w:r>
    </w:p>
    <w:p w:rsidR="00000000" w:rsidDel="00000000" w:rsidP="00000000" w:rsidRDefault="00000000" w:rsidRPr="00000000" w14:paraId="000001A3">
      <w:pPr>
        <w:rPr>
          <w:rFonts w:ascii="Lato" w:cs="Lato" w:eastAsia="Lato" w:hAnsi="Lato"/>
        </w:rPr>
      </w:pPr>
      <w:r w:rsidDel="00000000" w:rsidR="00000000" w:rsidRPr="00000000">
        <w:rPr>
          <w:rtl w:val="0"/>
        </w:rPr>
      </w:r>
    </w:p>
    <w:p w:rsidR="00000000" w:rsidDel="00000000" w:rsidP="00000000" w:rsidRDefault="00000000" w:rsidRPr="00000000" w14:paraId="000001A4">
      <w:pPr>
        <w:rPr>
          <w:rFonts w:ascii="Lato" w:cs="Lato" w:eastAsia="Lato" w:hAnsi="Lato"/>
        </w:rPr>
      </w:pPr>
      <w:r w:rsidDel="00000000" w:rsidR="00000000" w:rsidRPr="00000000">
        <w:rPr>
          <w:rFonts w:ascii="Lato" w:cs="Lato" w:eastAsia="Lato" w:hAnsi="Lato"/>
          <w:rtl w:val="0"/>
        </w:rPr>
        <w:t xml:space="preserve">Wykres emocji -&gt; </w:t>
      </w:r>
    </w:p>
    <w:p w:rsidR="00000000" w:rsidDel="00000000" w:rsidP="00000000" w:rsidRDefault="00000000" w:rsidRPr="00000000" w14:paraId="000001A5">
      <w:pPr>
        <w:rPr>
          <w:rFonts w:ascii="Lato" w:cs="Lato" w:eastAsia="Lato" w:hAnsi="Lato"/>
        </w:rPr>
      </w:pPr>
      <w:r w:rsidDel="00000000" w:rsidR="00000000" w:rsidRPr="00000000">
        <w:rPr>
          <w:rtl w:val="0"/>
        </w:rPr>
      </w:r>
    </w:p>
    <w:p w:rsidR="00000000" w:rsidDel="00000000" w:rsidP="00000000" w:rsidRDefault="00000000" w:rsidRPr="00000000" w14:paraId="000001A6">
      <w:pPr>
        <w:rPr>
          <w:rFonts w:ascii="Lato" w:cs="Lato" w:eastAsia="Lato" w:hAnsi="Lato"/>
        </w:rPr>
      </w:pPr>
      <w:r w:rsidDel="00000000" w:rsidR="00000000" w:rsidRPr="00000000">
        <w:rPr>
          <w:rtl w:val="0"/>
        </w:rPr>
      </w:r>
    </w:p>
    <w:p w:rsidR="00000000" w:rsidDel="00000000" w:rsidP="00000000" w:rsidRDefault="00000000" w:rsidRPr="00000000" w14:paraId="000001A7">
      <w:pPr>
        <w:rPr>
          <w:rFonts w:ascii="Lato" w:cs="Lato" w:eastAsia="Lato" w:hAnsi="Lato"/>
        </w:rPr>
      </w:pPr>
      <w:r w:rsidDel="00000000" w:rsidR="00000000" w:rsidRPr="00000000">
        <w:br w:type="page"/>
      </w:r>
      <w:r w:rsidDel="00000000" w:rsidR="00000000" w:rsidRPr="00000000">
        <w:rPr>
          <w:rtl w:val="0"/>
        </w:rPr>
      </w:r>
    </w:p>
    <w:p w:rsidR="00000000" w:rsidDel="00000000" w:rsidP="00000000" w:rsidRDefault="00000000" w:rsidRPr="00000000" w14:paraId="000001A8">
      <w:pPr>
        <w:jc w:val="center"/>
        <w:rPr>
          <w:rFonts w:ascii="Lato" w:cs="Lato" w:eastAsia="Lato" w:hAnsi="Lato"/>
          <w:shd w:fill="a64d79" w:val="clear"/>
        </w:rPr>
      </w:pPr>
      <w:r w:rsidDel="00000000" w:rsidR="00000000" w:rsidRPr="00000000">
        <w:rPr>
          <w:rFonts w:ascii="Lato" w:cs="Lato" w:eastAsia="Lato" w:hAnsi="Lato"/>
          <w:shd w:fill="a64d79" w:val="clear"/>
          <w:rtl w:val="0"/>
        </w:rPr>
        <w:t xml:space="preserve">Ania- Intro</w:t>
      </w:r>
    </w:p>
    <w:p w:rsidR="00000000" w:rsidDel="00000000" w:rsidP="00000000" w:rsidRDefault="00000000" w:rsidRPr="00000000" w14:paraId="000001A9">
      <w:pPr>
        <w:numPr>
          <w:ilvl w:val="0"/>
          <w:numId w:val="4"/>
        </w:numPr>
        <w:ind w:left="720" w:hanging="360"/>
        <w:rPr>
          <w:rFonts w:ascii="Lato" w:cs="Lato" w:eastAsia="Lato" w:hAnsi="Lato"/>
          <w:u w:val="none"/>
        </w:rPr>
      </w:pPr>
      <w:r w:rsidDel="00000000" w:rsidR="00000000" w:rsidRPr="00000000">
        <w:rPr>
          <w:rFonts w:ascii="Lato" w:cs="Lato" w:eastAsia="Lato" w:hAnsi="Lato"/>
          <w:rtl w:val="0"/>
        </w:rPr>
        <w:t xml:space="preserve">Hello everybody! We are the “TEAM_NAME” and today we want to show you our story about the problem we have found. But first, let’s introduce ourselves. My name is Ania, this is Mariusz, Michał and Yura. We are four different personalities, with different interests, and we were connected only through the field of study, which is Information Technology. But now, it has changed. </w:t>
      </w:r>
    </w:p>
    <w:p w:rsidR="00000000" w:rsidDel="00000000" w:rsidP="00000000" w:rsidRDefault="00000000" w:rsidRPr="00000000" w14:paraId="000001AA">
      <w:pPr>
        <w:numPr>
          <w:ilvl w:val="0"/>
          <w:numId w:val="4"/>
        </w:numPr>
        <w:ind w:left="720" w:hanging="360"/>
        <w:rPr>
          <w:rFonts w:ascii="Lato" w:cs="Lato" w:eastAsia="Lato" w:hAnsi="Lato"/>
          <w:u w:val="none"/>
        </w:rPr>
      </w:pPr>
      <w:r w:rsidDel="00000000" w:rsidR="00000000" w:rsidRPr="00000000">
        <w:rPr>
          <w:rFonts w:ascii="Lato" w:cs="Lato" w:eastAsia="Lato" w:hAnsi="Lato"/>
          <w:rtl w:val="0"/>
        </w:rPr>
        <w:t xml:space="preserve">We talk  almost every day. Together, we prepare for meetings and presentations. We discuss. A LOT. AND OFTEN.  That’s why we needed to know  how to  reach compromises and talk with the biggest efficiency. Together we drank 26 coffees, ate 3 dinners and at least 12 times we did a really big brainstorm.</w:t>
      </w:r>
    </w:p>
    <w:p w:rsidR="00000000" w:rsidDel="00000000" w:rsidP="00000000" w:rsidRDefault="00000000" w:rsidRPr="00000000" w14:paraId="000001AB">
      <w:pPr>
        <w:numPr>
          <w:ilvl w:val="0"/>
          <w:numId w:val="4"/>
        </w:numPr>
        <w:ind w:left="720" w:hanging="360"/>
        <w:rPr>
          <w:rFonts w:ascii="Lato" w:cs="Lato" w:eastAsia="Lato" w:hAnsi="Lato"/>
          <w:u w:val="none"/>
        </w:rPr>
      </w:pPr>
      <w:r w:rsidDel="00000000" w:rsidR="00000000" w:rsidRPr="00000000">
        <w:rPr>
          <w:rFonts w:ascii="Lato" w:cs="Lato" w:eastAsia="Lato" w:hAnsi="Lato"/>
          <w:rtl w:val="0"/>
        </w:rPr>
        <w:t xml:space="preserve">Our topic is “Affecting computing and emotion detection”.  According to our first researches we decided very early that our logo will be based on the Candide- the parametrized face, that is presented on the screen. It is commonly used to detect face on the picture. During further analysis of the various candide changes, the emotion detection is possible.</w:t>
      </w:r>
    </w:p>
    <w:p w:rsidR="00000000" w:rsidDel="00000000" w:rsidP="00000000" w:rsidRDefault="00000000" w:rsidRPr="00000000" w14:paraId="000001AC">
      <w:pPr>
        <w:rPr>
          <w:rFonts w:ascii="Lato" w:cs="Lato" w:eastAsia="Lato" w:hAnsi="Lato"/>
        </w:rPr>
      </w:pPr>
      <w:r w:rsidDel="00000000" w:rsidR="00000000" w:rsidRPr="00000000">
        <w:rPr>
          <w:rFonts w:ascii="Lato" w:cs="Lato" w:eastAsia="Lato" w:hAnsi="Lato"/>
          <w:rtl w:val="0"/>
        </w:rPr>
        <w:tab/>
        <w:t xml:space="preserve">//candide face model</w:t>
      </w:r>
    </w:p>
    <w:p w:rsidR="00000000" w:rsidDel="00000000" w:rsidP="00000000" w:rsidRDefault="00000000" w:rsidRPr="00000000" w14:paraId="000001AD">
      <w:pPr>
        <w:numPr>
          <w:ilvl w:val="0"/>
          <w:numId w:val="4"/>
        </w:numPr>
        <w:ind w:left="720" w:hanging="360"/>
        <w:rPr>
          <w:rFonts w:ascii="Lato" w:cs="Lato" w:eastAsia="Lato" w:hAnsi="Lato"/>
          <w:u w:val="none"/>
        </w:rPr>
      </w:pPr>
      <w:r w:rsidDel="00000000" w:rsidR="00000000" w:rsidRPr="00000000">
        <w:rPr>
          <w:rFonts w:ascii="Lato" w:cs="Lato" w:eastAsia="Lato" w:hAnsi="Lato"/>
          <w:rtl w:val="0"/>
        </w:rPr>
        <w:t xml:space="preserve">Speaking of… HEY! Did anyone noticed any basic emotion in my last sentence? Are you able to name it? Well, according to the article about Basic Emotions there is a list, called “The Big Six”. To recognise emotion from facial expression we can use that list. It includes </w:t>
      </w:r>
      <w:r w:rsidDel="00000000" w:rsidR="00000000" w:rsidRPr="00000000">
        <w:rPr>
          <w:rFonts w:ascii="Lato" w:cs="Lato" w:eastAsia="Lato" w:hAnsi="Lato"/>
          <w:rtl w:val="0"/>
        </w:rPr>
        <w:t xml:space="preserve">happiness, sadness, fear, surprise, anger, and disgust. </w:t>
      </w:r>
      <w:r w:rsidDel="00000000" w:rsidR="00000000" w:rsidRPr="00000000">
        <w:rPr>
          <w:rtl w:val="0"/>
        </w:rPr>
      </w:r>
    </w:p>
    <w:p w:rsidR="00000000" w:rsidDel="00000000" w:rsidP="00000000" w:rsidRDefault="00000000" w:rsidRPr="00000000" w14:paraId="000001AE">
      <w:pPr>
        <w:numPr>
          <w:ilvl w:val="0"/>
          <w:numId w:val="4"/>
        </w:numPr>
        <w:ind w:left="720" w:hanging="360"/>
        <w:rPr>
          <w:rFonts w:ascii="Lato" w:cs="Lato" w:eastAsia="Lato" w:hAnsi="Lato"/>
          <w:u w:val="none"/>
        </w:rPr>
      </w:pPr>
      <w:r w:rsidDel="00000000" w:rsidR="00000000" w:rsidRPr="00000000">
        <w:rPr>
          <w:rFonts w:ascii="Lato" w:cs="Lato" w:eastAsia="Lato" w:hAnsi="Lato"/>
          <w:rtl w:val="0"/>
        </w:rPr>
        <w:t xml:space="preserve">As we can see from the diagram created by</w:t>
      </w:r>
      <w:r w:rsidDel="00000000" w:rsidR="00000000" w:rsidRPr="00000000">
        <w:rPr>
          <w:highlight w:val="white"/>
          <w:rtl w:val="0"/>
        </w:rPr>
        <w:t xml:space="preserve"> Robert Plutchik </w:t>
      </w:r>
      <w:r w:rsidDel="00000000" w:rsidR="00000000" w:rsidRPr="00000000">
        <w:rPr>
          <w:rFonts w:ascii="Lato" w:cs="Lato" w:eastAsia="Lato" w:hAnsi="Lato"/>
          <w:rtl w:val="0"/>
        </w:rPr>
        <w:t xml:space="preserve">from basic emotions we can develop further ones, connected with each other. As you might probably notice, in the middle of the diagram, there are eight slices. That’s because the number of basic emotions depends on the theory. This scientist proposed 8 basic emotions, where acceptance and anticipation are the extra ones.</w:t>
      </w:r>
    </w:p>
    <w:p w:rsidR="00000000" w:rsidDel="00000000" w:rsidP="00000000" w:rsidRDefault="00000000" w:rsidRPr="00000000" w14:paraId="000001AF">
      <w:pPr>
        <w:rPr>
          <w:rFonts w:ascii="Lato" w:cs="Lato" w:eastAsia="Lato" w:hAnsi="Lato"/>
        </w:rPr>
      </w:pPr>
      <w:r w:rsidDel="00000000" w:rsidR="00000000" w:rsidRPr="00000000">
        <w:rPr>
          <w:rtl w:val="0"/>
        </w:rPr>
      </w:r>
    </w:p>
    <w:p w:rsidR="00000000" w:rsidDel="00000000" w:rsidP="00000000" w:rsidRDefault="00000000" w:rsidRPr="00000000" w14:paraId="000001B0">
      <w:pPr>
        <w:rPr>
          <w:rFonts w:ascii="Lato" w:cs="Lato" w:eastAsia="Lato" w:hAnsi="Lato"/>
        </w:rPr>
      </w:pPr>
      <w:r w:rsidDel="00000000" w:rsidR="00000000" w:rsidRPr="00000000">
        <w:rPr>
          <w:rtl w:val="0"/>
        </w:rPr>
      </w:r>
    </w:p>
    <w:p w:rsidR="00000000" w:rsidDel="00000000" w:rsidP="00000000" w:rsidRDefault="00000000" w:rsidRPr="00000000" w14:paraId="000001B1">
      <w:pPr>
        <w:rPr>
          <w:rFonts w:ascii="Lato" w:cs="Lato" w:eastAsia="Lato" w:hAnsi="Lato"/>
        </w:rPr>
      </w:pPr>
      <w:r w:rsidDel="00000000" w:rsidR="00000000" w:rsidRPr="00000000">
        <w:rPr>
          <w:rFonts w:ascii="Lato" w:cs="Lato" w:eastAsia="Lato" w:hAnsi="Lato"/>
          <w:rtl w:val="0"/>
        </w:rPr>
        <w:t xml:space="preserve">NOWA WERSJA pis jołłłłłł</w:t>
      </w:r>
    </w:p>
    <w:p w:rsidR="00000000" w:rsidDel="00000000" w:rsidP="00000000" w:rsidRDefault="00000000" w:rsidRPr="00000000" w14:paraId="000001B2">
      <w:pPr>
        <w:rPr>
          <w:rFonts w:ascii="Lato" w:cs="Lato" w:eastAsia="Lato" w:hAnsi="Lato"/>
        </w:rPr>
      </w:pPr>
      <w:r w:rsidDel="00000000" w:rsidR="00000000" w:rsidRPr="00000000">
        <w:rPr>
          <w:rtl w:val="0"/>
        </w:rPr>
      </w:r>
    </w:p>
    <w:p w:rsidR="00000000" w:rsidDel="00000000" w:rsidP="00000000" w:rsidRDefault="00000000" w:rsidRPr="00000000" w14:paraId="000001B3">
      <w:pPr>
        <w:rPr>
          <w:rFonts w:ascii="Lato" w:cs="Lato" w:eastAsia="Lato" w:hAnsi="Lato"/>
        </w:rPr>
      </w:pPr>
      <w:r w:rsidDel="00000000" w:rsidR="00000000" w:rsidRPr="00000000">
        <w:rPr>
          <w:rFonts w:ascii="Lato" w:cs="Lato" w:eastAsia="Lato" w:hAnsi="Lato"/>
          <w:rtl w:val="0"/>
        </w:rPr>
        <w:t xml:space="preserve">Porownanie do człowieka </w:t>
      </w:r>
    </w:p>
    <w:p w:rsidR="00000000" w:rsidDel="00000000" w:rsidP="00000000" w:rsidRDefault="00000000" w:rsidRPr="00000000" w14:paraId="000001B4">
      <w:pPr>
        <w:rPr>
          <w:rFonts w:ascii="Lato" w:cs="Lato" w:eastAsia="Lato" w:hAnsi="Lato"/>
        </w:rPr>
      </w:pPr>
      <w:r w:rsidDel="00000000" w:rsidR="00000000" w:rsidRPr="00000000">
        <w:rPr>
          <w:rFonts w:ascii="Lato" w:cs="Lato" w:eastAsia="Lato" w:hAnsi="Lato"/>
          <w:rtl w:val="0"/>
        </w:rPr>
        <w:t xml:space="preserve">Czy emocje mozemy rozpoznac lepiej niz inny czlowiek</w:t>
      </w:r>
    </w:p>
    <w:p w:rsidR="00000000" w:rsidDel="00000000" w:rsidP="00000000" w:rsidRDefault="00000000" w:rsidRPr="00000000" w14:paraId="000001B5">
      <w:pPr>
        <w:rPr>
          <w:rFonts w:ascii="Lato" w:cs="Lato" w:eastAsia="Lato" w:hAnsi="Lato"/>
        </w:rPr>
      </w:pPr>
      <w:r w:rsidDel="00000000" w:rsidR="00000000" w:rsidRPr="00000000">
        <w:rPr>
          <w:rtl w:val="0"/>
        </w:rPr>
      </w:r>
    </w:p>
    <w:p w:rsidR="00000000" w:rsidDel="00000000" w:rsidP="00000000" w:rsidRDefault="00000000" w:rsidRPr="00000000" w14:paraId="000001B6">
      <w:pPr>
        <w:rPr>
          <w:rFonts w:ascii="Lato" w:cs="Lato" w:eastAsia="Lato" w:hAnsi="Lato"/>
        </w:rPr>
      </w:pPr>
      <w:r w:rsidDel="00000000" w:rsidR="00000000" w:rsidRPr="00000000">
        <w:rPr>
          <w:rFonts w:ascii="Lato" w:cs="Lato" w:eastAsia="Lato" w:hAnsi="Lato"/>
          <w:rtl w:val="0"/>
        </w:rPr>
        <w:t xml:space="preserve">Niektorzy ludzie maja to zaburzone</w:t>
      </w:r>
    </w:p>
    <w:p w:rsidR="00000000" w:rsidDel="00000000" w:rsidP="00000000" w:rsidRDefault="00000000" w:rsidRPr="00000000" w14:paraId="000001B7">
      <w:pPr>
        <w:rPr>
          <w:rFonts w:ascii="Lato" w:cs="Lato" w:eastAsia="Lato" w:hAnsi="Lato"/>
        </w:rPr>
      </w:pPr>
      <w:r w:rsidDel="00000000" w:rsidR="00000000" w:rsidRPr="00000000">
        <w:rPr>
          <w:rtl w:val="0"/>
        </w:rPr>
      </w:r>
    </w:p>
    <w:p w:rsidR="00000000" w:rsidDel="00000000" w:rsidP="00000000" w:rsidRDefault="00000000" w:rsidRPr="00000000" w14:paraId="000001B8">
      <w:pPr>
        <w:rPr>
          <w:rFonts w:ascii="Lato" w:cs="Lato" w:eastAsia="Lato" w:hAnsi="Lato"/>
        </w:rPr>
      </w:pPr>
      <w:r w:rsidDel="00000000" w:rsidR="00000000" w:rsidRPr="00000000">
        <w:rPr>
          <w:rFonts w:ascii="Lato" w:cs="Lato" w:eastAsia="Lato" w:hAnsi="Lato"/>
          <w:rtl w:val="0"/>
        </w:rPr>
        <w:t xml:space="preserve">Jeden z wielu aspektow wykorzystywania emocji to pomoc dzieciom z autyzmem</w:t>
      </w:r>
    </w:p>
    <w:p w:rsidR="00000000" w:rsidDel="00000000" w:rsidP="00000000" w:rsidRDefault="00000000" w:rsidRPr="00000000" w14:paraId="000001B9">
      <w:pPr>
        <w:rPr>
          <w:rFonts w:ascii="Lato" w:cs="Lato" w:eastAsia="Lato" w:hAnsi="Lato"/>
        </w:rPr>
      </w:pPr>
      <w:r w:rsidDel="00000000" w:rsidR="00000000" w:rsidRPr="00000000">
        <w:rPr>
          <w:rFonts w:ascii="Lato" w:cs="Lato" w:eastAsia="Lato" w:hAnsi="Lato"/>
          <w:rtl w:val="0"/>
        </w:rPr>
        <w:t xml:space="preserve">Konsultowalismy sie z ekspertem i faktycznie jest to mocny problem </w:t>
      </w:r>
    </w:p>
    <w:p w:rsidR="00000000" w:rsidDel="00000000" w:rsidP="00000000" w:rsidRDefault="00000000" w:rsidRPr="00000000" w14:paraId="000001BA">
      <w:pPr>
        <w:rPr>
          <w:rFonts w:ascii="Lato" w:cs="Lato" w:eastAsia="Lato" w:hAnsi="Lato"/>
        </w:rPr>
      </w:pPr>
      <w:r w:rsidDel="00000000" w:rsidR="00000000" w:rsidRPr="00000000">
        <w:rPr>
          <w:rtl w:val="0"/>
        </w:rPr>
      </w:r>
    </w:p>
    <w:p w:rsidR="00000000" w:rsidDel="00000000" w:rsidP="00000000" w:rsidRDefault="00000000" w:rsidRPr="00000000" w14:paraId="000001BB">
      <w:pPr>
        <w:rPr>
          <w:rFonts w:ascii="Lato" w:cs="Lato" w:eastAsia="Lato" w:hAnsi="Lato"/>
        </w:rPr>
      </w:pPr>
      <w:r w:rsidDel="00000000" w:rsidR="00000000" w:rsidRPr="00000000">
        <w:rPr>
          <w:rtl w:val="0"/>
        </w:rPr>
      </w:r>
    </w:p>
    <w:p w:rsidR="00000000" w:rsidDel="00000000" w:rsidP="00000000" w:rsidRDefault="00000000" w:rsidRPr="00000000" w14:paraId="000001BC">
      <w:pPr>
        <w:rPr>
          <w:rFonts w:ascii="Lato" w:cs="Lato" w:eastAsia="Lato" w:hAnsi="Lato"/>
        </w:rPr>
      </w:pPr>
      <w:r w:rsidDel="00000000" w:rsidR="00000000" w:rsidRPr="00000000">
        <w:rPr>
          <w:rFonts w:ascii="Lato" w:cs="Lato" w:eastAsia="Lato" w:hAnsi="Lato"/>
          <w:rtl w:val="0"/>
        </w:rPr>
        <w:t xml:space="preserve">Problemy autystycznych- przytloczenie</w:t>
      </w:r>
    </w:p>
    <w:p w:rsidR="00000000" w:rsidDel="00000000" w:rsidP="00000000" w:rsidRDefault="00000000" w:rsidRPr="00000000" w14:paraId="000001BD">
      <w:pPr>
        <w:rPr>
          <w:rFonts w:ascii="Lato" w:cs="Lato" w:eastAsia="Lato" w:hAnsi="Lato"/>
        </w:rPr>
      </w:pPr>
      <w:r w:rsidDel="00000000" w:rsidR="00000000" w:rsidRPr="00000000">
        <w:rPr>
          <w:rFonts w:ascii="Lato" w:cs="Lato" w:eastAsia="Lato" w:hAnsi="Lato"/>
          <w:rtl w:val="0"/>
        </w:rPr>
        <w:t xml:space="preserve">Wspolczense urzadzenia moga pomoc, ale jest problem bo kupa roznych rzeczy</w:t>
      </w:r>
    </w:p>
    <w:p w:rsidR="00000000" w:rsidDel="00000000" w:rsidP="00000000" w:rsidRDefault="00000000" w:rsidRPr="00000000" w14:paraId="000001BE">
      <w:pPr>
        <w:rPr>
          <w:rFonts w:ascii="Lato" w:cs="Lato" w:eastAsia="Lato" w:hAnsi="Lato"/>
        </w:rPr>
      </w:pPr>
      <w:r w:rsidDel="00000000" w:rsidR="00000000" w:rsidRPr="00000000">
        <w:rPr>
          <w:rFonts w:ascii="Lato" w:cs="Lato" w:eastAsia="Lato" w:hAnsi="Lato"/>
          <w:rtl w:val="0"/>
        </w:rPr>
        <w:t xml:space="preserve">Deeplearning</w:t>
      </w:r>
    </w:p>
    <w:p w:rsidR="00000000" w:rsidDel="00000000" w:rsidP="00000000" w:rsidRDefault="00000000" w:rsidRPr="00000000" w14:paraId="000001BF">
      <w:pPr>
        <w:rPr>
          <w:rFonts w:ascii="Lato" w:cs="Lato" w:eastAsia="Lato" w:hAnsi="Lato"/>
        </w:rPr>
      </w:pPr>
      <w:r w:rsidDel="00000000" w:rsidR="00000000" w:rsidRPr="00000000">
        <w:rPr>
          <w:rFonts w:ascii="Lato" w:cs="Lato" w:eastAsia="Lato" w:hAnsi="Lato"/>
          <w:rtl w:val="0"/>
        </w:rPr>
        <w:t xml:space="preserve">Czy jest lepij od czlowieka interpretowac czy gorzej</w:t>
      </w:r>
    </w:p>
    <w:p w:rsidR="00000000" w:rsidDel="00000000" w:rsidP="00000000" w:rsidRDefault="00000000" w:rsidRPr="00000000" w14:paraId="000001C0">
      <w:pPr>
        <w:rPr>
          <w:rFonts w:ascii="Lato" w:cs="Lato" w:eastAsia="Lato" w:hAnsi="Lato"/>
        </w:rPr>
      </w:pPr>
      <w:r w:rsidDel="00000000" w:rsidR="00000000" w:rsidRPr="00000000">
        <w:rPr>
          <w:rtl w:val="0"/>
        </w:rPr>
      </w:r>
    </w:p>
    <w:p w:rsidR="00000000" w:rsidDel="00000000" w:rsidP="00000000" w:rsidRDefault="00000000" w:rsidRPr="00000000" w14:paraId="000001C1">
      <w:pPr>
        <w:rPr>
          <w:rFonts w:ascii="Lato" w:cs="Lato" w:eastAsia="Lato" w:hAnsi="Lato"/>
        </w:rPr>
      </w:pPr>
      <w:r w:rsidDel="00000000" w:rsidR="00000000" w:rsidRPr="00000000">
        <w:rPr>
          <w:rFonts w:ascii="Lato" w:cs="Lato" w:eastAsia="Lato" w:hAnsi="Lato"/>
          <w:rtl w:val="0"/>
        </w:rPr>
        <w:t xml:space="preserve">Yura skuteznisc wykrywania emocji</w:t>
      </w:r>
    </w:p>
    <w:p w:rsidR="00000000" w:rsidDel="00000000" w:rsidP="00000000" w:rsidRDefault="00000000" w:rsidRPr="00000000" w14:paraId="000001C2">
      <w:pPr>
        <w:rPr>
          <w:rFonts w:ascii="Lato" w:cs="Lato" w:eastAsia="Lato" w:hAnsi="Lato"/>
        </w:rPr>
      </w:pPr>
      <w:r w:rsidDel="00000000" w:rsidR="00000000" w:rsidRPr="00000000">
        <w:rPr>
          <w:rFonts w:ascii="Lato" w:cs="Lato" w:eastAsia="Lato" w:hAnsi="Lato"/>
          <w:rtl w:val="0"/>
        </w:rPr>
        <w:t xml:space="preserve">Problem presentation</w:t>
      </w:r>
    </w:p>
    <w:p w:rsidR="00000000" w:rsidDel="00000000" w:rsidP="00000000" w:rsidRDefault="00000000" w:rsidRPr="00000000" w14:paraId="000001C3">
      <w:pPr>
        <w:rPr>
          <w:rFonts w:ascii="Lato" w:cs="Lato" w:eastAsia="Lato" w:hAnsi="Lato"/>
        </w:rPr>
      </w:pPr>
      <w:r w:rsidDel="00000000" w:rsidR="00000000" w:rsidRPr="00000000">
        <w:rPr>
          <w:rFonts w:ascii="Lato" w:cs="Lato" w:eastAsia="Lato" w:hAnsi="Lato"/>
          <w:rtl w:val="0"/>
        </w:rPr>
        <w:t xml:space="preserve">Kilka problemow</w:t>
      </w:r>
    </w:p>
    <w:p w:rsidR="00000000" w:rsidDel="00000000" w:rsidP="00000000" w:rsidRDefault="00000000" w:rsidRPr="00000000" w14:paraId="000001C4">
      <w:pPr>
        <w:rPr>
          <w:rFonts w:ascii="Lato" w:cs="Lato" w:eastAsia="Lato" w:hAnsi="Lato"/>
          <w:highlight w:val="magenta"/>
        </w:rPr>
      </w:pPr>
      <w:r w:rsidDel="00000000" w:rsidR="00000000" w:rsidRPr="00000000">
        <w:rPr>
          <w:rFonts w:ascii="Lato" w:cs="Lato" w:eastAsia="Lato" w:hAnsi="Lato"/>
          <w:highlight w:val="magenta"/>
          <w:rtl w:val="0"/>
        </w:rPr>
        <w:t xml:space="preserve">-skutecznosc w wykrywaniu emocji inaccuracy in emotion detection</w:t>
      </w:r>
    </w:p>
    <w:p w:rsidR="00000000" w:rsidDel="00000000" w:rsidP="00000000" w:rsidRDefault="00000000" w:rsidRPr="00000000" w14:paraId="000001C5">
      <w:pPr>
        <w:rPr>
          <w:rFonts w:ascii="Lato" w:cs="Lato" w:eastAsia="Lato" w:hAnsi="Lato"/>
          <w:highlight w:val="magenta"/>
        </w:rPr>
      </w:pPr>
      <w:r w:rsidDel="00000000" w:rsidR="00000000" w:rsidRPr="00000000">
        <w:rPr>
          <w:rFonts w:ascii="Lato" w:cs="Lato" w:eastAsia="Lato" w:hAnsi="Lato"/>
          <w:highlight w:val="magenta"/>
          <w:rtl w:val="0"/>
        </w:rPr>
        <w:t xml:space="preserve">-autysyczni nie potrfaia i ten defetk jest tak duzy ze nawet  z niewielka skuteczniscia mozna im pomoc people with autism have huge problem with emotion detection</w:t>
      </w:r>
    </w:p>
    <w:p w:rsidR="00000000" w:rsidDel="00000000" w:rsidP="00000000" w:rsidRDefault="00000000" w:rsidRPr="00000000" w14:paraId="000001C6">
      <w:pPr>
        <w:rPr>
          <w:rFonts w:ascii="Lato" w:cs="Lato" w:eastAsia="Lato" w:hAnsi="Lato"/>
        </w:rPr>
      </w:pPr>
      <w:r w:rsidDel="00000000" w:rsidR="00000000" w:rsidRPr="00000000">
        <w:rPr>
          <w:rtl w:val="0"/>
        </w:rPr>
      </w:r>
    </w:p>
    <w:p w:rsidR="00000000" w:rsidDel="00000000" w:rsidP="00000000" w:rsidRDefault="00000000" w:rsidRPr="00000000" w14:paraId="000001C7">
      <w:pPr>
        <w:rPr>
          <w:rFonts w:ascii="Lato" w:cs="Lato" w:eastAsia="Lato" w:hAnsi="Lato"/>
        </w:rPr>
      </w:pPr>
      <w:r w:rsidDel="00000000" w:rsidR="00000000" w:rsidRPr="00000000">
        <w:rPr>
          <w:rFonts w:ascii="Lato" w:cs="Lato" w:eastAsia="Lato" w:hAnsi="Lato"/>
          <w:rtl w:val="0"/>
        </w:rPr>
        <w:t xml:space="preserve">Telefon zbiera takie same bodzce jak czlowiek</w:t>
      </w:r>
    </w:p>
    <w:p w:rsidR="00000000" w:rsidDel="00000000" w:rsidP="00000000" w:rsidRDefault="00000000" w:rsidRPr="00000000" w14:paraId="000001C8">
      <w:pPr>
        <w:rPr>
          <w:rFonts w:ascii="Lato" w:cs="Lato" w:eastAsia="Lato" w:hAnsi="Lato"/>
        </w:rPr>
      </w:pPr>
      <w:r w:rsidDel="00000000" w:rsidR="00000000" w:rsidRPr="00000000">
        <w:rPr>
          <w:rtl w:val="0"/>
        </w:rPr>
      </w:r>
    </w:p>
    <w:p w:rsidR="00000000" w:rsidDel="00000000" w:rsidP="00000000" w:rsidRDefault="00000000" w:rsidRPr="00000000" w14:paraId="000001C9">
      <w:pPr>
        <w:rPr>
          <w:rFonts w:ascii="Lato" w:cs="Lato" w:eastAsia="Lato" w:hAnsi="Lato"/>
        </w:rPr>
      </w:pPr>
      <w:r w:rsidDel="00000000" w:rsidR="00000000" w:rsidRPr="00000000">
        <w:rPr>
          <w:rFonts w:ascii="Lato" w:cs="Lato" w:eastAsia="Lato" w:hAnsi="Lato"/>
          <w:rtl w:val="0"/>
        </w:rPr>
        <w:t xml:space="preserve">Czy deeplearning jest w stanie skutecznie rozpoznac emocje.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